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0EDA4D43" w14:textId="13DEB811" w:rsidR="00BC24E5" w:rsidRDefault="00B63892" w:rsidP="00691630">
      <w:pPr>
        <w:pStyle w:val="Heading-Boxes"/>
        <w:pBdr>
          <w:bottom w:val="single" w:sz="8" w:space="1" w:color="EE952A" w:themeColor="accent2"/>
        </w:pBdr>
        <w:tabs>
          <w:tab w:val="left" w:pos="7650"/>
          <w:tab w:val="right" w:pos="9540"/>
        </w:tabs>
        <w:rPr>
          <w:ins w:id="0" w:author="Hubert Lemmens" w:date="2015-11-23T17:59:00Z"/>
          <w:lang w:val="fr-CA"/>
        </w:rPr>
      </w:pPr>
      <w:ins w:id="1" w:author="Hubert Lemmens" w:date="2015-11-20T17:16:00Z">
        <w:r>
          <w:rPr>
            <w:lang w:val="fr-CA"/>
          </w:rPr>
          <w:t xml:space="preserve"> </w:t>
        </w:r>
      </w:ins>
    </w:p>
    <w:tbl>
      <w:tblPr>
        <w:tblStyle w:val="TableGrid"/>
        <w:tblW w:w="0" w:type="auto"/>
        <w:tblInd w:w="284" w:type="dxa"/>
        <w:tblLook w:val="04A0" w:firstRow="1" w:lastRow="0" w:firstColumn="1" w:lastColumn="0" w:noHBand="0" w:noVBand="1"/>
      </w:tblPr>
      <w:tblGrid>
        <w:gridCol w:w="9446"/>
      </w:tblGrid>
      <w:tr w:rsidR="00BC24E5" w14:paraId="7B95A519" w14:textId="77777777" w:rsidTr="00BC24E5">
        <w:trPr>
          <w:ins w:id="2" w:author="Hubert Lemmens" w:date="2015-11-23T17:59:00Z"/>
        </w:trPr>
        <w:tc>
          <w:tcPr>
            <w:tcW w:w="9446" w:type="dxa"/>
          </w:tcPr>
          <w:tbl>
            <w:tblPr>
              <w:tblStyle w:val="TableGrid"/>
              <w:tblW w:w="0" w:type="auto"/>
              <w:tblLook w:val="04A0" w:firstRow="1" w:lastRow="0" w:firstColumn="1" w:lastColumn="0" w:noHBand="0" w:noVBand="1"/>
              <w:tblPrChange w:id="3" w:author="Hubert Lemmens" w:date="2015-11-23T18:00:00Z">
                <w:tblPr>
                  <w:tblStyle w:val="TableGrid"/>
                  <w:tblW w:w="0" w:type="auto"/>
                  <w:tblLook w:val="04A0" w:firstRow="1" w:lastRow="0" w:firstColumn="1" w:lastColumn="0" w:noHBand="0" w:noVBand="1"/>
                </w:tblPr>
              </w:tblPrChange>
            </w:tblPr>
            <w:tblGrid>
              <w:gridCol w:w="3113"/>
              <w:gridCol w:w="6102"/>
              <w:tblGridChange w:id="4">
                <w:tblGrid>
                  <w:gridCol w:w="4607"/>
                  <w:gridCol w:w="4608"/>
                </w:tblGrid>
              </w:tblGridChange>
            </w:tblGrid>
            <w:tr w:rsidR="00BC24E5" w14:paraId="2795B99A" w14:textId="77777777" w:rsidTr="00BC24E5">
              <w:trPr>
                <w:ins w:id="5" w:author="Hubert Lemmens" w:date="2015-11-23T18:00:00Z"/>
              </w:trPr>
              <w:tc>
                <w:tcPr>
                  <w:tcW w:w="3113" w:type="dxa"/>
                  <w:tcPrChange w:id="6" w:author="Hubert Lemmens" w:date="2015-11-23T18:00:00Z">
                    <w:tcPr>
                      <w:tcW w:w="4607" w:type="dxa"/>
                    </w:tcPr>
                  </w:tcPrChange>
                </w:tcPr>
                <w:p w14:paraId="466E4027" w14:textId="1C0C9E4A" w:rsidR="00BC24E5" w:rsidRDefault="00BC24E5" w:rsidP="00691630">
                  <w:pPr>
                    <w:pStyle w:val="Heading-Boxes"/>
                    <w:tabs>
                      <w:tab w:val="left" w:pos="7650"/>
                      <w:tab w:val="right" w:pos="9540"/>
                    </w:tabs>
                    <w:ind w:left="0"/>
                    <w:rPr>
                      <w:ins w:id="7" w:author="Hubert Lemmens" w:date="2015-11-23T18:00:00Z"/>
                      <w:lang w:val="fr-CA"/>
                    </w:rPr>
                  </w:pPr>
                  <w:ins w:id="8" w:author="Hubert Lemmens" w:date="2015-11-23T18:00:00Z">
                    <w:r>
                      <w:rPr>
                        <w:rFonts w:ascii="Times New Roman" w:hAnsi="Times New Roman" w:cs="Times New Roman"/>
                        <w:b w:val="0"/>
                        <w:bCs/>
                        <w:noProof/>
                        <w:sz w:val="19"/>
                        <w:szCs w:val="19"/>
                        <w:lang w:val="en-US" w:eastAsia="en-US"/>
                      </w:rPr>
                      <w:drawing>
                        <wp:inline distT="0" distB="0" distL="0" distR="0" wp14:anchorId="04DC9B08" wp14:editId="1E342D71">
                          <wp:extent cx="1614115" cy="24261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_120316_ELIA_02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5179" cy="2427779"/>
                                  </a:xfrm>
                                  <a:prstGeom prst="rect">
                                    <a:avLst/>
                                  </a:prstGeom>
                                </pic:spPr>
                              </pic:pic>
                            </a:graphicData>
                          </a:graphic>
                        </wp:inline>
                      </w:drawing>
                    </w:r>
                  </w:ins>
                </w:p>
              </w:tc>
              <w:tc>
                <w:tcPr>
                  <w:tcW w:w="6102" w:type="dxa"/>
                  <w:tcPrChange w:id="9" w:author="Hubert Lemmens" w:date="2015-11-23T18:00:00Z">
                    <w:tcPr>
                      <w:tcW w:w="4608" w:type="dxa"/>
                    </w:tcPr>
                  </w:tcPrChange>
                </w:tcPr>
                <w:p w14:paraId="2D7A9C7D" w14:textId="77777777" w:rsidR="00BC24E5" w:rsidRPr="005C3EA9" w:rsidRDefault="00BF2D31" w:rsidP="00BF2D31">
                  <w:pPr>
                    <w:pStyle w:val="Heading-Boxes"/>
                    <w:numPr>
                      <w:ilvl w:val="0"/>
                      <w:numId w:val="29"/>
                    </w:numPr>
                    <w:tabs>
                      <w:tab w:val="left" w:pos="7650"/>
                      <w:tab w:val="right" w:pos="9540"/>
                    </w:tabs>
                    <w:rPr>
                      <w:ins w:id="10" w:author="Hubert Lemmens" w:date="2015-11-23T18:01:00Z"/>
                      <w:rFonts w:ascii="Times New Roman" w:eastAsiaTheme="minorHAnsi" w:hAnsi="Times New Roman" w:cs="Times New Roman"/>
                      <w:b w:val="0"/>
                      <w:iCs w:val="0"/>
                      <w:color w:val="auto"/>
                      <w:rPrChange w:id="11" w:author="Hubert Lemmens" w:date="2015-11-23T18:07:00Z">
                        <w:rPr>
                          <w:ins w:id="12" w:author="Hubert Lemmens" w:date="2015-11-23T18:01:00Z"/>
                          <w:lang w:val="fr-CA"/>
                        </w:rPr>
                      </w:rPrChange>
                    </w:rPr>
                    <w:pPrChange w:id="13" w:author="Hubert Lemmens" w:date="2015-11-23T18:01:00Z">
                      <w:pPr>
                        <w:pStyle w:val="Heading-Boxes"/>
                        <w:tabs>
                          <w:tab w:val="left" w:pos="7650"/>
                          <w:tab w:val="right" w:pos="9540"/>
                        </w:tabs>
                        <w:ind w:left="0"/>
                      </w:pPr>
                    </w:pPrChange>
                  </w:pPr>
                  <w:ins w:id="14" w:author="Hubert Lemmens" w:date="2015-11-23T18:01:00Z">
                    <w:r w:rsidRPr="005C3EA9">
                      <w:rPr>
                        <w:rFonts w:ascii="Times New Roman" w:eastAsiaTheme="minorHAnsi" w:hAnsi="Times New Roman" w:cs="Times New Roman"/>
                        <w:b w:val="0"/>
                        <w:iCs w:val="0"/>
                        <w:color w:val="auto"/>
                        <w:rPrChange w:id="15" w:author="Hubert Lemmens" w:date="2015-11-23T18:07:00Z">
                          <w:rPr>
                            <w:lang w:val="fr-CA"/>
                          </w:rPr>
                        </w:rPrChange>
                      </w:rPr>
                      <w:t>Gestion de projets</w:t>
                    </w:r>
                  </w:ins>
                </w:p>
                <w:p w14:paraId="41A2C281" w14:textId="77777777" w:rsidR="00BF2D31" w:rsidRPr="005C3EA9" w:rsidRDefault="00BF2D31" w:rsidP="00BF2D31">
                  <w:pPr>
                    <w:pStyle w:val="Heading-Boxes"/>
                    <w:numPr>
                      <w:ilvl w:val="0"/>
                      <w:numId w:val="29"/>
                    </w:numPr>
                    <w:tabs>
                      <w:tab w:val="left" w:pos="7650"/>
                      <w:tab w:val="right" w:pos="9540"/>
                    </w:tabs>
                    <w:rPr>
                      <w:ins w:id="16" w:author="Hubert Lemmens" w:date="2015-11-23T18:01:00Z"/>
                      <w:rFonts w:ascii="Times New Roman" w:eastAsiaTheme="minorHAnsi" w:hAnsi="Times New Roman" w:cs="Times New Roman"/>
                      <w:b w:val="0"/>
                      <w:iCs w:val="0"/>
                      <w:color w:val="auto"/>
                      <w:rPrChange w:id="17" w:author="Hubert Lemmens" w:date="2015-11-23T18:07:00Z">
                        <w:rPr>
                          <w:ins w:id="18" w:author="Hubert Lemmens" w:date="2015-11-23T18:01:00Z"/>
                          <w:lang w:val="fr-CA"/>
                        </w:rPr>
                      </w:rPrChange>
                    </w:rPr>
                    <w:pPrChange w:id="19" w:author="Hubert Lemmens" w:date="2015-11-23T18:01:00Z">
                      <w:pPr>
                        <w:pStyle w:val="Heading-Boxes"/>
                        <w:tabs>
                          <w:tab w:val="left" w:pos="7650"/>
                          <w:tab w:val="right" w:pos="9540"/>
                        </w:tabs>
                        <w:ind w:left="0"/>
                      </w:pPr>
                    </w:pPrChange>
                  </w:pPr>
                  <w:ins w:id="20" w:author="Hubert Lemmens" w:date="2015-11-23T18:01:00Z">
                    <w:r w:rsidRPr="005C3EA9">
                      <w:rPr>
                        <w:rFonts w:ascii="Times New Roman" w:eastAsiaTheme="minorHAnsi" w:hAnsi="Times New Roman" w:cs="Times New Roman"/>
                        <w:b w:val="0"/>
                        <w:iCs w:val="0"/>
                        <w:color w:val="auto"/>
                        <w:rPrChange w:id="21" w:author="Hubert Lemmens" w:date="2015-11-23T18:07:00Z">
                          <w:rPr>
                            <w:lang w:val="fr-CA"/>
                          </w:rPr>
                        </w:rPrChange>
                      </w:rPr>
                      <w:t>Exploitation de Réseaux électriques</w:t>
                    </w:r>
                  </w:ins>
                </w:p>
                <w:p w14:paraId="55B5855C" w14:textId="77777777" w:rsidR="00BF2D31" w:rsidRPr="005C3EA9" w:rsidRDefault="00BF2D31" w:rsidP="00BF2D31">
                  <w:pPr>
                    <w:pStyle w:val="Heading-Boxes"/>
                    <w:numPr>
                      <w:ilvl w:val="0"/>
                      <w:numId w:val="29"/>
                    </w:numPr>
                    <w:tabs>
                      <w:tab w:val="left" w:pos="7650"/>
                      <w:tab w:val="right" w:pos="9540"/>
                    </w:tabs>
                    <w:rPr>
                      <w:ins w:id="22" w:author="Hubert Lemmens" w:date="2015-11-23T18:02:00Z"/>
                      <w:rFonts w:ascii="Times New Roman" w:eastAsiaTheme="minorHAnsi" w:hAnsi="Times New Roman" w:cs="Times New Roman"/>
                      <w:b w:val="0"/>
                      <w:iCs w:val="0"/>
                      <w:color w:val="auto"/>
                      <w:rPrChange w:id="23" w:author="Hubert Lemmens" w:date="2015-11-23T18:07:00Z">
                        <w:rPr>
                          <w:ins w:id="24" w:author="Hubert Lemmens" w:date="2015-11-23T18:02:00Z"/>
                          <w:lang w:val="fr-CA"/>
                        </w:rPr>
                      </w:rPrChange>
                    </w:rPr>
                    <w:pPrChange w:id="25" w:author="Hubert Lemmens" w:date="2015-11-23T18:01:00Z">
                      <w:pPr>
                        <w:pStyle w:val="Heading-Boxes"/>
                        <w:tabs>
                          <w:tab w:val="left" w:pos="7650"/>
                          <w:tab w:val="right" w:pos="9540"/>
                        </w:tabs>
                        <w:ind w:left="0"/>
                      </w:pPr>
                    </w:pPrChange>
                  </w:pPr>
                  <w:ins w:id="26" w:author="Hubert Lemmens" w:date="2015-11-23T18:02:00Z">
                    <w:r w:rsidRPr="005C3EA9">
                      <w:rPr>
                        <w:rFonts w:ascii="Times New Roman" w:eastAsiaTheme="minorHAnsi" w:hAnsi="Times New Roman" w:cs="Times New Roman"/>
                        <w:b w:val="0"/>
                        <w:iCs w:val="0"/>
                        <w:color w:val="auto"/>
                        <w:rPrChange w:id="27" w:author="Hubert Lemmens" w:date="2015-11-23T18:07:00Z">
                          <w:rPr>
                            <w:lang w:val="fr-CA"/>
                          </w:rPr>
                        </w:rPrChange>
                      </w:rPr>
                      <w:t>Marchés d’électricité</w:t>
                    </w:r>
                  </w:ins>
                </w:p>
                <w:p w14:paraId="33ECC64F" w14:textId="77777777" w:rsidR="00BF2D31" w:rsidRPr="005C3EA9" w:rsidRDefault="00BF2D31" w:rsidP="00BF2D31">
                  <w:pPr>
                    <w:pStyle w:val="Heading-Boxes"/>
                    <w:numPr>
                      <w:ilvl w:val="0"/>
                      <w:numId w:val="29"/>
                    </w:numPr>
                    <w:tabs>
                      <w:tab w:val="left" w:pos="7650"/>
                      <w:tab w:val="right" w:pos="9540"/>
                    </w:tabs>
                    <w:rPr>
                      <w:ins w:id="28" w:author="Hubert Lemmens" w:date="2015-11-23T18:02:00Z"/>
                      <w:rFonts w:ascii="Times New Roman" w:eastAsiaTheme="minorHAnsi" w:hAnsi="Times New Roman" w:cs="Times New Roman"/>
                      <w:b w:val="0"/>
                      <w:iCs w:val="0"/>
                      <w:color w:val="auto"/>
                      <w:rPrChange w:id="29" w:author="Hubert Lemmens" w:date="2015-11-23T18:07:00Z">
                        <w:rPr>
                          <w:ins w:id="30" w:author="Hubert Lemmens" w:date="2015-11-23T18:02:00Z"/>
                          <w:lang w:val="fr-CA"/>
                        </w:rPr>
                      </w:rPrChange>
                    </w:rPr>
                    <w:pPrChange w:id="31" w:author="Hubert Lemmens" w:date="2015-11-23T18:01:00Z">
                      <w:pPr>
                        <w:pStyle w:val="Heading-Boxes"/>
                        <w:tabs>
                          <w:tab w:val="left" w:pos="7650"/>
                          <w:tab w:val="right" w:pos="9540"/>
                        </w:tabs>
                        <w:ind w:left="0"/>
                      </w:pPr>
                    </w:pPrChange>
                  </w:pPr>
                  <w:ins w:id="32" w:author="Hubert Lemmens" w:date="2015-11-23T18:02:00Z">
                    <w:r w:rsidRPr="005C3EA9">
                      <w:rPr>
                        <w:rFonts w:ascii="Times New Roman" w:eastAsiaTheme="minorHAnsi" w:hAnsi="Times New Roman" w:cs="Times New Roman"/>
                        <w:b w:val="0"/>
                        <w:iCs w:val="0"/>
                        <w:color w:val="auto"/>
                        <w:rPrChange w:id="33" w:author="Hubert Lemmens" w:date="2015-11-23T18:07:00Z">
                          <w:rPr>
                            <w:lang w:val="fr-CA"/>
                          </w:rPr>
                        </w:rPrChange>
                      </w:rPr>
                      <w:t>Innovation du secteur de l’électricité</w:t>
                    </w:r>
                  </w:ins>
                </w:p>
                <w:p w14:paraId="0E9FE80B" w14:textId="74221346" w:rsidR="00BF2D31" w:rsidRPr="006F664A" w:rsidRDefault="00BF2D31" w:rsidP="00BF2D31">
                  <w:pPr>
                    <w:pStyle w:val="Heading-Boxes"/>
                    <w:numPr>
                      <w:ilvl w:val="0"/>
                      <w:numId w:val="29"/>
                    </w:numPr>
                    <w:tabs>
                      <w:tab w:val="left" w:pos="7650"/>
                      <w:tab w:val="right" w:pos="9540"/>
                    </w:tabs>
                    <w:rPr>
                      <w:ins w:id="34" w:author="Hubert Lemmens" w:date="2015-11-23T18:00:00Z"/>
                      <w:rFonts w:ascii="Times New Roman" w:eastAsiaTheme="minorHAnsi" w:hAnsi="Times New Roman" w:cs="Times New Roman"/>
                      <w:b w:val="0"/>
                      <w:iCs w:val="0"/>
                      <w:color w:val="auto"/>
                      <w:rPrChange w:id="35" w:author="Hubert Lemmens" w:date="2015-11-23T18:10:00Z">
                        <w:rPr>
                          <w:ins w:id="36" w:author="Hubert Lemmens" w:date="2015-11-23T18:00:00Z"/>
                          <w:lang w:val="fr-CA"/>
                        </w:rPr>
                      </w:rPrChange>
                    </w:rPr>
                    <w:pPrChange w:id="37" w:author="Hubert Lemmens" w:date="2015-11-23T18:01:00Z">
                      <w:pPr>
                        <w:pStyle w:val="Heading-Boxes"/>
                        <w:tabs>
                          <w:tab w:val="left" w:pos="7650"/>
                          <w:tab w:val="right" w:pos="9540"/>
                        </w:tabs>
                        <w:ind w:left="0"/>
                      </w:pPr>
                    </w:pPrChange>
                  </w:pPr>
                  <w:ins w:id="38" w:author="Hubert Lemmens" w:date="2015-11-23T18:03:00Z">
                    <w:r w:rsidRPr="005C3EA9">
                      <w:rPr>
                        <w:rFonts w:ascii="Times New Roman" w:eastAsiaTheme="minorHAnsi" w:hAnsi="Times New Roman" w:cs="Times New Roman"/>
                        <w:b w:val="0"/>
                        <w:iCs w:val="0"/>
                        <w:color w:val="auto"/>
                        <w:rPrChange w:id="39" w:author="Hubert Lemmens" w:date="2015-11-23T18:07:00Z">
                          <w:rPr>
                            <w:lang w:val="fr-CA"/>
                          </w:rPr>
                        </w:rPrChange>
                      </w:rPr>
                      <w:t>Ge</w:t>
                    </w:r>
                    <w:bookmarkStart w:id="40" w:name="_GoBack"/>
                    <w:bookmarkEnd w:id="40"/>
                    <w:r w:rsidRPr="005C3EA9">
                      <w:rPr>
                        <w:rFonts w:ascii="Times New Roman" w:eastAsiaTheme="minorHAnsi" w:hAnsi="Times New Roman" w:cs="Times New Roman"/>
                        <w:b w:val="0"/>
                        <w:iCs w:val="0"/>
                        <w:color w:val="auto"/>
                        <w:rPrChange w:id="41" w:author="Hubert Lemmens" w:date="2015-11-23T18:07:00Z">
                          <w:rPr>
                            <w:lang w:val="fr-CA"/>
                          </w:rPr>
                        </w:rPrChange>
                      </w:rPr>
                      <w:t>stion d’entreprises</w:t>
                    </w:r>
                  </w:ins>
                </w:p>
              </w:tc>
            </w:tr>
          </w:tbl>
          <w:p w14:paraId="1B433003" w14:textId="1D80A43C" w:rsidR="00BC24E5" w:rsidRDefault="00BC24E5" w:rsidP="00691630">
            <w:pPr>
              <w:pStyle w:val="Heading-Boxes"/>
              <w:tabs>
                <w:tab w:val="left" w:pos="7650"/>
                <w:tab w:val="right" w:pos="9540"/>
              </w:tabs>
              <w:ind w:left="0"/>
              <w:rPr>
                <w:ins w:id="42" w:author="Hubert Lemmens" w:date="2015-11-23T17:59:00Z"/>
                <w:lang w:val="fr-CA"/>
              </w:rPr>
            </w:pPr>
          </w:p>
        </w:tc>
      </w:tr>
    </w:tbl>
    <w:p w14:paraId="5A4A598B" w14:textId="77777777" w:rsidR="00BF2D31" w:rsidRDefault="00BF2D31" w:rsidP="00691630">
      <w:pPr>
        <w:pStyle w:val="Heading-Boxes"/>
        <w:pBdr>
          <w:bottom w:val="single" w:sz="8" w:space="1" w:color="EE952A" w:themeColor="accent2"/>
        </w:pBdr>
        <w:tabs>
          <w:tab w:val="left" w:pos="7650"/>
          <w:tab w:val="right" w:pos="9540"/>
        </w:tabs>
        <w:rPr>
          <w:ins w:id="43" w:author="Hubert Lemmens" w:date="2015-11-23T18:03:00Z"/>
          <w:lang w:val="fr-CA"/>
        </w:rPr>
      </w:pPr>
    </w:p>
    <w:p w14:paraId="1B2EB69E" w14:textId="1F9AFE8F" w:rsidR="00BF2D31" w:rsidRPr="005C3EA9" w:rsidRDefault="00BF2D31" w:rsidP="00BF2D31">
      <w:pPr>
        <w:autoSpaceDE w:val="0"/>
        <w:autoSpaceDN w:val="0"/>
        <w:adjustRightInd w:val="0"/>
        <w:spacing w:after="0" w:line="240" w:lineRule="auto"/>
        <w:rPr>
          <w:ins w:id="44" w:author="Hubert Lemmens" w:date="2015-11-23T18:04:00Z"/>
          <w:rFonts w:ascii="Times New Roman" w:hAnsi="Times New Roman" w:cs="Times New Roman"/>
          <w:sz w:val="24"/>
          <w:szCs w:val="24"/>
          <w:rPrChange w:id="45" w:author="Hubert Lemmens" w:date="2015-11-23T18:08:00Z">
            <w:rPr>
              <w:ins w:id="46" w:author="Hubert Lemmens" w:date="2015-11-23T18:04:00Z"/>
              <w:rFonts w:ascii="Verdana" w:hAnsi="Verdana" w:cs="Times New Roman"/>
            </w:rPr>
          </w:rPrChange>
        </w:rPr>
      </w:pPr>
      <w:ins w:id="47" w:author="Hubert Lemmens" w:date="2015-11-23T18:04:00Z">
        <w:r w:rsidRPr="005C3EA9">
          <w:rPr>
            <w:rFonts w:ascii="Times New Roman" w:hAnsi="Times New Roman" w:cs="Times New Roman"/>
            <w:sz w:val="24"/>
            <w:szCs w:val="24"/>
            <w:rPrChange w:id="48" w:author="Hubert Lemmens" w:date="2015-11-23T18:08:00Z">
              <w:rPr>
                <w:rFonts w:ascii="Verdana" w:hAnsi="Verdana" w:cs="Times New Roman"/>
              </w:rPr>
            </w:rPrChange>
          </w:rPr>
          <w:t xml:space="preserve">After several positions in the Electricity sector, </w:t>
        </w:r>
      </w:ins>
      <w:ins w:id="49" w:author="Hubert Lemmens" w:date="2015-11-23T18:08:00Z">
        <w:r w:rsidR="005C3EA9">
          <w:rPr>
            <w:rFonts w:ascii="Times New Roman" w:hAnsi="Times New Roman" w:cs="Times New Roman"/>
            <w:sz w:val="24"/>
            <w:szCs w:val="24"/>
          </w:rPr>
          <w:t>Hubert Lemmens</w:t>
        </w:r>
      </w:ins>
      <w:ins w:id="50" w:author="Hubert Lemmens" w:date="2015-11-23T18:04:00Z">
        <w:r w:rsidRPr="005C3EA9">
          <w:rPr>
            <w:rFonts w:ascii="Times New Roman" w:hAnsi="Times New Roman" w:cs="Times New Roman"/>
            <w:sz w:val="24"/>
            <w:szCs w:val="24"/>
            <w:rPrChange w:id="51" w:author="Hubert Lemmens" w:date="2015-11-23T18:08:00Z">
              <w:rPr>
                <w:rFonts w:ascii="Verdana" w:hAnsi="Verdana" w:cs="Times New Roman"/>
              </w:rPr>
            </w:rPrChange>
          </w:rPr>
          <w:t xml:space="preserve"> joined in 2003 the </w:t>
        </w:r>
        <w:proofErr w:type="spellStart"/>
        <w:r w:rsidRPr="005C3EA9">
          <w:rPr>
            <w:rFonts w:ascii="Times New Roman" w:hAnsi="Times New Roman" w:cs="Times New Roman"/>
            <w:sz w:val="24"/>
            <w:szCs w:val="24"/>
            <w:rPrChange w:id="52" w:author="Hubert Lemmens" w:date="2015-11-23T18:08:00Z">
              <w:rPr>
                <w:rFonts w:ascii="Verdana" w:hAnsi="Verdana" w:cs="Times New Roman"/>
              </w:rPr>
            </w:rPrChange>
          </w:rPr>
          <w:t>Elia</w:t>
        </w:r>
        <w:proofErr w:type="spellEnd"/>
        <w:r w:rsidRPr="005C3EA9">
          <w:rPr>
            <w:rFonts w:ascii="Times New Roman" w:hAnsi="Times New Roman" w:cs="Times New Roman"/>
            <w:sz w:val="24"/>
            <w:szCs w:val="24"/>
            <w:rPrChange w:id="53" w:author="Hubert Lemmens" w:date="2015-11-23T18:08:00Z">
              <w:rPr>
                <w:rFonts w:ascii="Verdana" w:hAnsi="Verdana" w:cs="Times New Roman"/>
              </w:rPr>
            </w:rPrChange>
          </w:rPr>
          <w:t xml:space="preserve"> Management Board</w:t>
        </w:r>
      </w:ins>
      <w:ins w:id="54" w:author="Hubert Lemmens" w:date="2015-11-23T18:08:00Z">
        <w:r w:rsidR="005C3EA9">
          <w:rPr>
            <w:rFonts w:ascii="Times New Roman" w:hAnsi="Times New Roman" w:cs="Times New Roman"/>
            <w:sz w:val="24"/>
            <w:szCs w:val="24"/>
          </w:rPr>
          <w:t xml:space="preserve"> (</w:t>
        </w:r>
        <w:proofErr w:type="spellStart"/>
        <w:r w:rsidR="005C3EA9">
          <w:rPr>
            <w:rFonts w:ascii="Times New Roman" w:hAnsi="Times New Roman" w:cs="Times New Roman"/>
            <w:sz w:val="24"/>
            <w:szCs w:val="24"/>
          </w:rPr>
          <w:t>Comité</w:t>
        </w:r>
        <w:proofErr w:type="spellEnd"/>
        <w:r w:rsidR="005C3EA9">
          <w:rPr>
            <w:rFonts w:ascii="Times New Roman" w:hAnsi="Times New Roman" w:cs="Times New Roman"/>
            <w:sz w:val="24"/>
            <w:szCs w:val="24"/>
          </w:rPr>
          <w:t xml:space="preserve"> de Direction)</w:t>
        </w:r>
      </w:ins>
      <w:ins w:id="55" w:author="Hubert Lemmens" w:date="2015-11-23T18:04:00Z">
        <w:r w:rsidRPr="005C3EA9">
          <w:rPr>
            <w:rFonts w:ascii="Times New Roman" w:hAnsi="Times New Roman" w:cs="Times New Roman"/>
            <w:sz w:val="24"/>
            <w:szCs w:val="24"/>
            <w:rPrChange w:id="56" w:author="Hubert Lemmens" w:date="2015-11-23T18:08:00Z">
              <w:rPr>
                <w:rFonts w:ascii="Verdana" w:hAnsi="Verdana" w:cs="Times New Roman"/>
              </w:rPr>
            </w:rPrChange>
          </w:rPr>
          <w:t xml:space="preserve">, where he was successively Director of System Operation, Maintenance and Research and Innovation. He was deeply involved in the unbundling process and the </w:t>
        </w:r>
      </w:ins>
      <w:ins w:id="57" w:author="Hubert Lemmens" w:date="2015-11-23T18:09:00Z">
        <w:r w:rsidR="005C3EA9">
          <w:rPr>
            <w:rFonts w:ascii="Times New Roman" w:hAnsi="Times New Roman" w:cs="Times New Roman"/>
            <w:sz w:val="24"/>
            <w:szCs w:val="24"/>
          </w:rPr>
          <w:t>carve-out</w:t>
        </w:r>
      </w:ins>
      <w:ins w:id="58" w:author="Hubert Lemmens" w:date="2015-11-23T18:04:00Z">
        <w:r w:rsidRPr="005C3EA9">
          <w:rPr>
            <w:rFonts w:ascii="Times New Roman" w:hAnsi="Times New Roman" w:cs="Times New Roman"/>
            <w:sz w:val="24"/>
            <w:szCs w:val="24"/>
            <w:rPrChange w:id="59" w:author="Hubert Lemmens" w:date="2015-11-23T18:08:00Z">
              <w:rPr>
                <w:rFonts w:ascii="Verdana" w:hAnsi="Verdana" w:cs="Times New Roman"/>
              </w:rPr>
            </w:rPrChange>
          </w:rPr>
          <w:t xml:space="preserve"> of the Belgian System operator </w:t>
        </w:r>
        <w:proofErr w:type="spellStart"/>
        <w:r w:rsidRPr="005C3EA9">
          <w:rPr>
            <w:rFonts w:ascii="Times New Roman" w:hAnsi="Times New Roman" w:cs="Times New Roman"/>
            <w:sz w:val="24"/>
            <w:szCs w:val="24"/>
            <w:rPrChange w:id="60" w:author="Hubert Lemmens" w:date="2015-11-23T18:08:00Z">
              <w:rPr>
                <w:rFonts w:ascii="Verdana" w:hAnsi="Verdana" w:cs="Times New Roman"/>
              </w:rPr>
            </w:rPrChange>
          </w:rPr>
          <w:t>Elia</w:t>
        </w:r>
      </w:ins>
      <w:proofErr w:type="spellEnd"/>
      <w:ins w:id="61" w:author="Hubert Lemmens" w:date="2015-11-23T18:09:00Z">
        <w:r w:rsidR="005C3EA9">
          <w:rPr>
            <w:rFonts w:ascii="Times New Roman" w:hAnsi="Times New Roman" w:cs="Times New Roman"/>
            <w:sz w:val="24"/>
            <w:szCs w:val="24"/>
          </w:rPr>
          <w:t xml:space="preserve"> from </w:t>
        </w:r>
        <w:proofErr w:type="spellStart"/>
        <w:r w:rsidR="005C3EA9">
          <w:rPr>
            <w:rFonts w:ascii="Times New Roman" w:hAnsi="Times New Roman" w:cs="Times New Roman"/>
            <w:sz w:val="24"/>
            <w:szCs w:val="24"/>
          </w:rPr>
          <w:t>Electrabel</w:t>
        </w:r>
      </w:ins>
      <w:proofErr w:type="spellEnd"/>
      <w:ins w:id="62" w:author="Hubert Lemmens" w:date="2015-11-23T18:04:00Z">
        <w:r w:rsidRPr="005C3EA9">
          <w:rPr>
            <w:rFonts w:ascii="Times New Roman" w:hAnsi="Times New Roman" w:cs="Times New Roman"/>
            <w:sz w:val="24"/>
            <w:szCs w:val="24"/>
            <w:rPrChange w:id="63" w:author="Hubert Lemmens" w:date="2015-11-23T18:08:00Z">
              <w:rPr>
                <w:rFonts w:ascii="Verdana" w:hAnsi="Verdana" w:cs="Times New Roman"/>
              </w:rPr>
            </w:rPrChange>
          </w:rPr>
          <w:t xml:space="preserve"> from 1999 on.</w:t>
        </w:r>
      </w:ins>
    </w:p>
    <w:p w14:paraId="6A2081DE" w14:textId="2A21E247" w:rsidR="00BF2D31" w:rsidRPr="005C3EA9" w:rsidRDefault="00BF2D31" w:rsidP="00BF2D31">
      <w:pPr>
        <w:autoSpaceDE w:val="0"/>
        <w:autoSpaceDN w:val="0"/>
        <w:adjustRightInd w:val="0"/>
        <w:spacing w:after="0" w:line="240" w:lineRule="auto"/>
        <w:rPr>
          <w:ins w:id="64" w:author="Hubert Lemmens" w:date="2015-11-23T18:04:00Z"/>
          <w:rFonts w:ascii="Times New Roman" w:hAnsi="Times New Roman" w:cs="Times New Roman"/>
          <w:sz w:val="24"/>
          <w:szCs w:val="24"/>
          <w:rPrChange w:id="65" w:author="Hubert Lemmens" w:date="2015-11-23T18:08:00Z">
            <w:rPr>
              <w:ins w:id="66" w:author="Hubert Lemmens" w:date="2015-11-23T18:04:00Z"/>
              <w:rFonts w:ascii="Verdana" w:hAnsi="Verdana" w:cs="Times New Roman"/>
            </w:rPr>
          </w:rPrChange>
        </w:rPr>
      </w:pPr>
      <w:ins w:id="67" w:author="Hubert Lemmens" w:date="2015-11-23T18:04:00Z">
        <w:r w:rsidRPr="005C3EA9">
          <w:rPr>
            <w:rFonts w:ascii="Times New Roman" w:hAnsi="Times New Roman" w:cs="Times New Roman"/>
            <w:sz w:val="24"/>
            <w:szCs w:val="24"/>
            <w:rPrChange w:id="68" w:author="Hubert Lemmens" w:date="2015-11-23T18:08:00Z">
              <w:rPr>
                <w:rFonts w:ascii="Verdana" w:hAnsi="Verdana" w:cs="Times New Roman"/>
              </w:rPr>
            </w:rPrChange>
          </w:rPr>
          <w:t>Since 2006, Hubert Lemmens acted as coordinator of the European Wind Integration Study, a first of this kind study supported by the European Commission. He contributed to the Strategic Energy Technology Plan (SET</w:t>
        </w:r>
        <w:r w:rsidRPr="005C3EA9">
          <w:rPr>
            <w:rFonts w:ascii="Times New Roman" w:hAnsi="Times New Roman" w:cs="Times New Roman"/>
            <w:sz w:val="24"/>
            <w:szCs w:val="24"/>
            <w:rPrChange w:id="69" w:author="Hubert Lemmens" w:date="2015-11-23T18:08:00Z">
              <w:rPr>
                <w:rFonts w:ascii="Verdana" w:hAnsi="Verdana" w:cs="Times New Roman"/>
              </w:rPr>
            </w:rPrChange>
          </w:rPr>
          <w:t xml:space="preserve"> </w:t>
        </w:r>
        <w:r w:rsidRPr="005C3EA9">
          <w:rPr>
            <w:rFonts w:ascii="Times New Roman" w:hAnsi="Times New Roman" w:cs="Times New Roman"/>
            <w:sz w:val="24"/>
            <w:szCs w:val="24"/>
            <w:rPrChange w:id="70" w:author="Hubert Lemmens" w:date="2015-11-23T18:08:00Z">
              <w:rPr>
                <w:rFonts w:ascii="Verdana" w:hAnsi="Verdana" w:cs="Times New Roman"/>
              </w:rPr>
            </w:rPrChange>
          </w:rPr>
          <w:t>Plan) of the European Commission as the driving force of the European Electricity Grid Initiative (EEGI).</w:t>
        </w:r>
      </w:ins>
    </w:p>
    <w:p w14:paraId="7C2323DF" w14:textId="70F2917C" w:rsidR="00BF2D31" w:rsidRPr="005C3EA9" w:rsidRDefault="00BF2D31" w:rsidP="00BF2D31">
      <w:pPr>
        <w:autoSpaceDE w:val="0"/>
        <w:autoSpaceDN w:val="0"/>
        <w:adjustRightInd w:val="0"/>
        <w:spacing w:after="0" w:line="240" w:lineRule="auto"/>
        <w:rPr>
          <w:ins w:id="71" w:author="Hubert Lemmens" w:date="2015-11-23T18:04:00Z"/>
          <w:rFonts w:ascii="Times New Roman" w:hAnsi="Times New Roman" w:cs="Times New Roman"/>
          <w:sz w:val="24"/>
          <w:szCs w:val="24"/>
          <w:rPrChange w:id="72" w:author="Hubert Lemmens" w:date="2015-11-23T18:08:00Z">
            <w:rPr>
              <w:ins w:id="73" w:author="Hubert Lemmens" w:date="2015-11-23T18:04:00Z"/>
              <w:rFonts w:ascii="Verdana" w:hAnsi="Verdana" w:cs="Times New Roman"/>
            </w:rPr>
          </w:rPrChange>
        </w:rPr>
      </w:pPr>
      <w:ins w:id="74" w:author="Hubert Lemmens" w:date="2015-11-23T18:04:00Z">
        <w:r w:rsidRPr="005C3EA9">
          <w:rPr>
            <w:rFonts w:ascii="Times New Roman" w:hAnsi="Times New Roman" w:cs="Times New Roman"/>
            <w:sz w:val="24"/>
            <w:szCs w:val="24"/>
            <w:rPrChange w:id="75" w:author="Hubert Lemmens" w:date="2015-11-23T18:08:00Z">
              <w:rPr>
                <w:rFonts w:ascii="Verdana" w:hAnsi="Verdana" w:cs="Times New Roman"/>
              </w:rPr>
            </w:rPrChange>
          </w:rPr>
          <w:t>Hubert chaired the ENTSO-E R&amp;D committee for 3 years and led the development of the first R&amp;D Roadmap of ENTSO-E.</w:t>
        </w:r>
      </w:ins>
    </w:p>
    <w:p w14:paraId="6B241660" w14:textId="77777777" w:rsidR="00BF2D31" w:rsidRPr="005C3EA9" w:rsidRDefault="00BF2D31" w:rsidP="00BF2D31">
      <w:pPr>
        <w:autoSpaceDE w:val="0"/>
        <w:autoSpaceDN w:val="0"/>
        <w:adjustRightInd w:val="0"/>
        <w:spacing w:after="0" w:line="240" w:lineRule="auto"/>
        <w:rPr>
          <w:ins w:id="76" w:author="Hubert Lemmens" w:date="2015-11-23T18:04:00Z"/>
          <w:rFonts w:ascii="Times New Roman" w:hAnsi="Times New Roman" w:cs="Times New Roman"/>
          <w:sz w:val="24"/>
          <w:szCs w:val="24"/>
          <w:rPrChange w:id="77" w:author="Hubert Lemmens" w:date="2015-11-23T18:08:00Z">
            <w:rPr>
              <w:ins w:id="78" w:author="Hubert Lemmens" w:date="2015-11-23T18:04:00Z"/>
              <w:rFonts w:ascii="Verdana" w:hAnsi="Verdana" w:cs="Times New Roman"/>
            </w:rPr>
          </w:rPrChange>
        </w:rPr>
      </w:pPr>
      <w:ins w:id="79" w:author="Hubert Lemmens" w:date="2015-11-23T18:04:00Z">
        <w:r w:rsidRPr="005C3EA9">
          <w:rPr>
            <w:rFonts w:ascii="Times New Roman" w:hAnsi="Times New Roman" w:cs="Times New Roman"/>
            <w:sz w:val="24"/>
            <w:szCs w:val="24"/>
            <w:rPrChange w:id="80" w:author="Hubert Lemmens" w:date="2015-11-23T18:08:00Z">
              <w:rPr>
                <w:rFonts w:ascii="Verdana" w:hAnsi="Verdana" w:cs="Times New Roman"/>
              </w:rPr>
            </w:rPrChange>
          </w:rPr>
          <w:t xml:space="preserve">Since 2011 he’s representing the </w:t>
        </w:r>
        <w:proofErr w:type="spellStart"/>
        <w:r w:rsidRPr="005C3EA9">
          <w:rPr>
            <w:rFonts w:ascii="Times New Roman" w:hAnsi="Times New Roman" w:cs="Times New Roman"/>
            <w:sz w:val="24"/>
            <w:szCs w:val="24"/>
            <w:rPrChange w:id="81" w:author="Hubert Lemmens" w:date="2015-11-23T18:08:00Z">
              <w:rPr>
                <w:rFonts w:ascii="Verdana" w:hAnsi="Verdana" w:cs="Times New Roman"/>
              </w:rPr>
            </w:rPrChange>
          </w:rPr>
          <w:t>Elia</w:t>
        </w:r>
        <w:proofErr w:type="spellEnd"/>
        <w:r w:rsidRPr="005C3EA9">
          <w:rPr>
            <w:rFonts w:ascii="Times New Roman" w:hAnsi="Times New Roman" w:cs="Times New Roman"/>
            <w:sz w:val="24"/>
            <w:szCs w:val="24"/>
            <w:rPrChange w:id="82" w:author="Hubert Lemmens" w:date="2015-11-23T18:08:00Z">
              <w:rPr>
                <w:rFonts w:ascii="Verdana" w:hAnsi="Verdana" w:cs="Times New Roman"/>
              </w:rPr>
            </w:rPrChange>
          </w:rPr>
          <w:t xml:space="preserve"> Group in GO15, the association of the 18 largest power grid operators of the world. He’s actually co-chairing the Committee “Grid for Flexible Resources”.</w:t>
        </w:r>
      </w:ins>
    </w:p>
    <w:p w14:paraId="627B3E29" w14:textId="77777777" w:rsidR="00BF2D31" w:rsidRPr="005C3EA9" w:rsidRDefault="00BF2D31" w:rsidP="00BF2D31">
      <w:pPr>
        <w:autoSpaceDE w:val="0"/>
        <w:autoSpaceDN w:val="0"/>
        <w:adjustRightInd w:val="0"/>
        <w:spacing w:after="0" w:line="240" w:lineRule="auto"/>
        <w:rPr>
          <w:ins w:id="83" w:author="Hubert Lemmens" w:date="2015-11-23T18:04:00Z"/>
          <w:rFonts w:ascii="Times New Roman" w:hAnsi="Times New Roman" w:cs="Times New Roman"/>
          <w:sz w:val="24"/>
          <w:szCs w:val="24"/>
          <w:rPrChange w:id="84" w:author="Hubert Lemmens" w:date="2015-11-23T18:08:00Z">
            <w:rPr>
              <w:ins w:id="85" w:author="Hubert Lemmens" w:date="2015-11-23T18:04:00Z"/>
              <w:rFonts w:ascii="Verdana" w:hAnsi="Verdana" w:cs="Times New Roman"/>
            </w:rPr>
          </w:rPrChange>
        </w:rPr>
      </w:pPr>
      <w:ins w:id="86" w:author="Hubert Lemmens" w:date="2015-11-23T18:04:00Z">
        <w:r w:rsidRPr="005C3EA9">
          <w:rPr>
            <w:rFonts w:ascii="Times New Roman" w:hAnsi="Times New Roman" w:cs="Times New Roman"/>
            <w:sz w:val="24"/>
            <w:szCs w:val="24"/>
            <w:rPrChange w:id="87" w:author="Hubert Lemmens" w:date="2015-11-23T18:08:00Z">
              <w:rPr>
                <w:rFonts w:ascii="Verdana" w:hAnsi="Verdana" w:cs="Times New Roman"/>
              </w:rPr>
            </w:rPrChange>
          </w:rPr>
          <w:t xml:space="preserve">In 2014 Hubert resigned from the </w:t>
        </w:r>
        <w:proofErr w:type="spellStart"/>
        <w:r w:rsidRPr="005C3EA9">
          <w:rPr>
            <w:rFonts w:ascii="Times New Roman" w:hAnsi="Times New Roman" w:cs="Times New Roman"/>
            <w:sz w:val="24"/>
            <w:szCs w:val="24"/>
            <w:rPrChange w:id="88" w:author="Hubert Lemmens" w:date="2015-11-23T18:08:00Z">
              <w:rPr>
                <w:rFonts w:ascii="Verdana" w:hAnsi="Verdana" w:cs="Times New Roman"/>
              </w:rPr>
            </w:rPrChange>
          </w:rPr>
          <w:t>Elia</w:t>
        </w:r>
        <w:proofErr w:type="spellEnd"/>
        <w:r w:rsidRPr="005C3EA9">
          <w:rPr>
            <w:rFonts w:ascii="Times New Roman" w:hAnsi="Times New Roman" w:cs="Times New Roman"/>
            <w:sz w:val="24"/>
            <w:szCs w:val="24"/>
            <w:rPrChange w:id="89" w:author="Hubert Lemmens" w:date="2015-11-23T18:08:00Z">
              <w:rPr>
                <w:rFonts w:ascii="Verdana" w:hAnsi="Verdana" w:cs="Times New Roman"/>
              </w:rPr>
            </w:rPrChange>
          </w:rPr>
          <w:t xml:space="preserve"> Management Board and became active as Senior Advisor in </w:t>
        </w:r>
        <w:proofErr w:type="spellStart"/>
        <w:r w:rsidRPr="005C3EA9">
          <w:rPr>
            <w:rFonts w:ascii="Times New Roman" w:hAnsi="Times New Roman" w:cs="Times New Roman"/>
            <w:sz w:val="24"/>
            <w:szCs w:val="24"/>
            <w:rPrChange w:id="90" w:author="Hubert Lemmens" w:date="2015-11-23T18:08:00Z">
              <w:rPr>
                <w:rFonts w:ascii="Verdana" w:hAnsi="Verdana" w:cs="Times New Roman"/>
              </w:rPr>
            </w:rPrChange>
          </w:rPr>
          <w:t>Elia</w:t>
        </w:r>
        <w:proofErr w:type="spellEnd"/>
        <w:r w:rsidRPr="005C3EA9">
          <w:rPr>
            <w:rFonts w:ascii="Times New Roman" w:hAnsi="Times New Roman" w:cs="Times New Roman"/>
            <w:sz w:val="24"/>
            <w:szCs w:val="24"/>
            <w:rPrChange w:id="91" w:author="Hubert Lemmens" w:date="2015-11-23T18:08:00Z">
              <w:rPr>
                <w:rFonts w:ascii="Verdana" w:hAnsi="Verdana" w:cs="Times New Roman"/>
              </w:rPr>
            </w:rPrChange>
          </w:rPr>
          <w:t>. He’s also member of the Executive Board of the European Association for Storage of Energy.</w:t>
        </w:r>
      </w:ins>
    </w:p>
    <w:p w14:paraId="5521A866" w14:textId="77777777" w:rsidR="00BF2D31" w:rsidRPr="005C3EA9" w:rsidRDefault="00BF2D31" w:rsidP="00BF2D31">
      <w:pPr>
        <w:autoSpaceDE w:val="0"/>
        <w:autoSpaceDN w:val="0"/>
        <w:adjustRightInd w:val="0"/>
        <w:spacing w:after="0" w:line="240" w:lineRule="auto"/>
        <w:rPr>
          <w:ins w:id="92" w:author="Hubert Lemmens" w:date="2015-11-23T18:04:00Z"/>
          <w:rFonts w:ascii="Times New Roman" w:hAnsi="Times New Roman" w:cs="Times New Roman"/>
          <w:sz w:val="24"/>
          <w:szCs w:val="24"/>
          <w:rPrChange w:id="93" w:author="Hubert Lemmens" w:date="2015-11-23T18:08:00Z">
            <w:rPr>
              <w:ins w:id="94" w:author="Hubert Lemmens" w:date="2015-11-23T18:04:00Z"/>
              <w:rFonts w:ascii="Verdana" w:hAnsi="Verdana" w:cs="Times New Roman"/>
            </w:rPr>
          </w:rPrChange>
        </w:rPr>
      </w:pPr>
    </w:p>
    <w:p w14:paraId="07462C65" w14:textId="00B400F5" w:rsidR="00BF2D31" w:rsidRPr="005C3EA9" w:rsidRDefault="00BF2D31" w:rsidP="00BF2D31">
      <w:pPr>
        <w:autoSpaceDE w:val="0"/>
        <w:autoSpaceDN w:val="0"/>
        <w:adjustRightInd w:val="0"/>
        <w:spacing w:after="0" w:line="240" w:lineRule="auto"/>
        <w:rPr>
          <w:ins w:id="95" w:author="Hubert Lemmens" w:date="2015-11-23T18:04:00Z"/>
          <w:rFonts w:ascii="Times New Roman" w:hAnsi="Times New Roman" w:cs="Times New Roman"/>
          <w:sz w:val="24"/>
          <w:szCs w:val="24"/>
          <w:rPrChange w:id="96" w:author="Hubert Lemmens" w:date="2015-11-23T18:08:00Z">
            <w:rPr>
              <w:ins w:id="97" w:author="Hubert Lemmens" w:date="2015-11-23T18:04:00Z"/>
              <w:sz w:val="24"/>
              <w:szCs w:val="24"/>
            </w:rPr>
          </w:rPrChange>
        </w:rPr>
      </w:pPr>
      <w:ins w:id="98" w:author="Hubert Lemmens" w:date="2015-11-23T18:04:00Z">
        <w:r w:rsidRPr="005C3EA9">
          <w:rPr>
            <w:rFonts w:ascii="Times New Roman" w:hAnsi="Times New Roman" w:cs="Times New Roman"/>
            <w:sz w:val="24"/>
            <w:szCs w:val="24"/>
            <w:rPrChange w:id="99" w:author="Hubert Lemmens" w:date="2015-11-23T18:08:00Z">
              <w:rPr>
                <w:rFonts w:ascii="Verdana" w:hAnsi="Verdana" w:cs="Times New Roman"/>
              </w:rPr>
            </w:rPrChange>
          </w:rPr>
          <w:t>In the course of his career Hubert build a broad experience in Power economics. Trough his international contacts with European and global power companies, he had the opportunity to get familiarized with different business models and organisations in the power sector.</w:t>
        </w:r>
        <w:r w:rsidRPr="00EC2BC6">
          <w:rPr>
            <w:rFonts w:ascii="Times New Roman" w:hAnsi="Times New Roman" w:cs="Times New Roman"/>
            <w:sz w:val="24"/>
            <w:szCs w:val="24"/>
          </w:rPr>
          <w:t xml:space="preserve"> </w:t>
        </w:r>
      </w:ins>
      <w:ins w:id="100" w:author="Hubert Lemmens" w:date="2015-11-23T18:05:00Z">
        <w:r>
          <w:rPr>
            <w:rFonts w:ascii="Times New Roman" w:hAnsi="Times New Roman" w:cs="Times New Roman"/>
            <w:sz w:val="24"/>
            <w:szCs w:val="24"/>
          </w:rPr>
          <w:t xml:space="preserve">As member of </w:t>
        </w:r>
      </w:ins>
      <w:proofErr w:type="spellStart"/>
      <w:ins w:id="101" w:author="Hubert Lemmens" w:date="2015-11-23T18:06:00Z">
        <w:r>
          <w:rPr>
            <w:rFonts w:ascii="Times New Roman" w:hAnsi="Times New Roman" w:cs="Times New Roman"/>
            <w:sz w:val="24"/>
            <w:szCs w:val="24"/>
          </w:rPr>
          <w:t>Elia’s</w:t>
        </w:r>
      </w:ins>
      <w:proofErr w:type="spellEnd"/>
      <w:ins w:id="102" w:author="Hubert Lemmens" w:date="2015-11-23T18:05:00Z">
        <w:r>
          <w:rPr>
            <w:rFonts w:ascii="Times New Roman" w:hAnsi="Times New Roman" w:cs="Times New Roman"/>
            <w:sz w:val="24"/>
            <w:szCs w:val="24"/>
          </w:rPr>
          <w:t xml:space="preserve"> </w:t>
        </w:r>
      </w:ins>
      <w:ins w:id="103" w:author="Hubert Lemmens" w:date="2015-11-23T18:06:00Z">
        <w:r>
          <w:rPr>
            <w:rFonts w:ascii="Times New Roman" w:hAnsi="Times New Roman" w:cs="Times New Roman"/>
            <w:sz w:val="24"/>
            <w:szCs w:val="24"/>
          </w:rPr>
          <w:t>“</w:t>
        </w:r>
      </w:ins>
      <w:proofErr w:type="spellStart"/>
      <w:ins w:id="104" w:author="Hubert Lemmens" w:date="2015-11-23T18:05:00Z">
        <w:r>
          <w:rPr>
            <w:rFonts w:ascii="Times New Roman" w:hAnsi="Times New Roman" w:cs="Times New Roman"/>
            <w:sz w:val="24"/>
            <w:szCs w:val="24"/>
          </w:rPr>
          <w:t>Comité</w:t>
        </w:r>
        <w:proofErr w:type="spellEnd"/>
        <w:r>
          <w:rPr>
            <w:rFonts w:ascii="Times New Roman" w:hAnsi="Times New Roman" w:cs="Times New Roman"/>
            <w:sz w:val="24"/>
            <w:szCs w:val="24"/>
          </w:rPr>
          <w:t xml:space="preserve"> de Direction</w:t>
        </w:r>
      </w:ins>
      <w:ins w:id="105" w:author="Hubert Lemmens" w:date="2015-11-23T18:06:00Z">
        <w:r>
          <w:rPr>
            <w:rFonts w:ascii="Times New Roman" w:hAnsi="Times New Roman" w:cs="Times New Roman"/>
            <w:sz w:val="24"/>
            <w:szCs w:val="24"/>
          </w:rPr>
          <w:t>”</w:t>
        </w:r>
      </w:ins>
      <w:ins w:id="106" w:author="Hubert Lemmens" w:date="2015-11-23T18:05:00Z">
        <w:r>
          <w:rPr>
            <w:rFonts w:ascii="Times New Roman" w:hAnsi="Times New Roman" w:cs="Times New Roman"/>
            <w:sz w:val="24"/>
            <w:szCs w:val="24"/>
          </w:rPr>
          <w:t xml:space="preserve"> </w:t>
        </w:r>
      </w:ins>
      <w:ins w:id="107" w:author="Hubert Lemmens" w:date="2015-11-23T18:06:00Z">
        <w:r>
          <w:rPr>
            <w:rFonts w:ascii="Times New Roman" w:hAnsi="Times New Roman" w:cs="Times New Roman"/>
            <w:sz w:val="24"/>
            <w:szCs w:val="24"/>
          </w:rPr>
          <w:t>he was deeply involved in the management of the company.</w:t>
        </w:r>
      </w:ins>
    </w:p>
    <w:p w14:paraId="7B044200" w14:textId="5E344BAA" w:rsidR="00F07F8D" w:rsidRPr="0006264A" w:rsidRDefault="00691630" w:rsidP="00691630">
      <w:pPr>
        <w:pStyle w:val="Heading-Boxes"/>
        <w:pBdr>
          <w:bottom w:val="single" w:sz="8" w:space="1" w:color="EE952A" w:themeColor="accent2"/>
        </w:pBdr>
        <w:tabs>
          <w:tab w:val="left" w:pos="7650"/>
          <w:tab w:val="right" w:pos="9540"/>
        </w:tabs>
        <w:rPr>
          <w:lang w:val="fr-CA"/>
        </w:rPr>
      </w:pPr>
      <w:r w:rsidRPr="0006264A">
        <w:rPr>
          <w:lang w:val="fr-CA"/>
        </w:rPr>
        <w:lastRenderedPageBreak/>
        <w:t xml:space="preserve">CURRICULUM VITAE                                                                            </w:t>
      </w:r>
      <w:r w:rsidR="004547C3">
        <w:rPr>
          <w:lang w:val="fr-CA"/>
        </w:rPr>
        <w:t>Lemmens Hubert</w:t>
      </w:r>
    </w:p>
    <w:p w14:paraId="7B044201" w14:textId="1DA64950" w:rsidR="003213DD" w:rsidRPr="00D624E9" w:rsidRDefault="00426AAF" w:rsidP="00B65A48">
      <w:pPr>
        <w:pStyle w:val="ListParagraph"/>
        <w:numPr>
          <w:ilvl w:val="0"/>
          <w:numId w:val="5"/>
        </w:numPr>
        <w:spacing w:line="240" w:lineRule="auto"/>
        <w:ind w:right="0"/>
        <w:jc w:val="left"/>
        <w:rPr>
          <w:rFonts w:cs="Calibri"/>
          <w:b/>
          <w:lang w:val="fr-FR"/>
        </w:rPr>
      </w:pPr>
      <w:r w:rsidRPr="00D624E9">
        <w:rPr>
          <w:rFonts w:cs="Calibri"/>
          <w:b/>
          <w:lang w:val="fr-FR"/>
        </w:rPr>
        <w:t>Poste</w:t>
      </w:r>
      <w:r w:rsidR="00357E6F">
        <w:rPr>
          <w:rFonts w:cs="Calibri"/>
          <w:b/>
          <w:lang w:val="fr-FR"/>
        </w:rPr>
        <w:t xml:space="preserve"> et No</w:t>
      </w:r>
      <w:r w:rsidR="003213DD" w:rsidRPr="00D624E9">
        <w:rPr>
          <w:rFonts w:cs="Calibri"/>
          <w:b/>
          <w:lang w:val="fr-FR"/>
        </w:rPr>
        <w:t>:</w:t>
      </w:r>
      <w:r w:rsidR="003213DD" w:rsidRPr="00D624E9">
        <w:rPr>
          <w:rFonts w:cs="Calibri"/>
          <w:b/>
          <w:lang w:val="fr-FR"/>
        </w:rPr>
        <w:tab/>
      </w:r>
      <w:r w:rsidR="003B6FE2" w:rsidRPr="00D624E9">
        <w:rPr>
          <w:rFonts w:cs="Calibri"/>
          <w:b/>
          <w:lang w:val="fr-FR"/>
        </w:rPr>
        <w:tab/>
      </w:r>
      <w:r w:rsidR="004547C3">
        <w:rPr>
          <w:rFonts w:cs="Calibri"/>
          <w:lang w:val="fr-FR"/>
        </w:rPr>
        <w:t>+32475619317</w:t>
      </w:r>
      <w:r w:rsidR="003B6FE2" w:rsidRPr="00F6533F">
        <w:rPr>
          <w:rFonts w:cs="Calibri"/>
          <w:lang w:val="fr-FR"/>
        </w:rPr>
        <w:tab/>
      </w:r>
    </w:p>
    <w:p w14:paraId="7B044203" w14:textId="233A17F1" w:rsidR="003213DD" w:rsidRPr="00D624E9" w:rsidRDefault="00426AAF" w:rsidP="00691630">
      <w:pPr>
        <w:pStyle w:val="ListParagraph"/>
        <w:numPr>
          <w:ilvl w:val="0"/>
          <w:numId w:val="5"/>
        </w:numPr>
        <w:spacing w:line="240" w:lineRule="auto"/>
        <w:ind w:right="0"/>
        <w:jc w:val="left"/>
        <w:rPr>
          <w:rFonts w:cs="Calibri"/>
          <w:b/>
          <w:lang w:val="fr-FR"/>
        </w:rPr>
      </w:pPr>
      <w:r w:rsidRPr="00D624E9">
        <w:rPr>
          <w:rFonts w:cs="Calibri"/>
          <w:b/>
          <w:lang w:val="fr-FR"/>
        </w:rPr>
        <w:t>Nom de l’employé</w:t>
      </w:r>
      <w:r w:rsidR="003213DD" w:rsidRPr="00D624E9">
        <w:rPr>
          <w:rFonts w:cs="Calibri"/>
          <w:b/>
          <w:lang w:val="fr-FR"/>
        </w:rPr>
        <w:t>:</w:t>
      </w:r>
      <w:r w:rsidR="003213DD" w:rsidRPr="00D624E9">
        <w:rPr>
          <w:rFonts w:cs="Calibri"/>
          <w:b/>
          <w:lang w:val="fr-FR"/>
        </w:rPr>
        <w:tab/>
      </w:r>
      <w:r w:rsidR="004547C3">
        <w:rPr>
          <w:rFonts w:cs="Calibri"/>
          <w:lang w:val="fr-FR"/>
        </w:rPr>
        <w:t>Lemmens Hubert</w:t>
      </w:r>
      <w:r w:rsidR="00841010" w:rsidRPr="00D624E9">
        <w:rPr>
          <w:rFonts w:cs="Calibri"/>
          <w:b/>
          <w:lang w:val="fr-FR"/>
        </w:rPr>
        <w:tab/>
      </w:r>
    </w:p>
    <w:p w14:paraId="6E57297A" w14:textId="6FA6175E" w:rsidR="00F373AB" w:rsidRPr="00F373AB" w:rsidRDefault="00426AAF" w:rsidP="00691630">
      <w:pPr>
        <w:pStyle w:val="ListParagraph"/>
        <w:numPr>
          <w:ilvl w:val="0"/>
          <w:numId w:val="5"/>
        </w:numPr>
        <w:spacing w:line="240" w:lineRule="auto"/>
        <w:ind w:right="0"/>
        <w:jc w:val="left"/>
        <w:rPr>
          <w:rFonts w:cs="Calibri"/>
          <w:b/>
          <w:lang w:val="fr-FR"/>
        </w:rPr>
      </w:pPr>
      <w:r w:rsidRPr="00D624E9">
        <w:rPr>
          <w:rFonts w:cs="Calibri"/>
          <w:b/>
          <w:lang w:val="fr-FR"/>
        </w:rPr>
        <w:t>Date de naissance</w:t>
      </w:r>
      <w:r w:rsidR="003213DD" w:rsidRPr="00D624E9">
        <w:rPr>
          <w:rFonts w:cs="Calibri"/>
          <w:b/>
          <w:lang w:val="fr-FR"/>
        </w:rPr>
        <w:t>:</w:t>
      </w:r>
      <w:r w:rsidR="003213DD" w:rsidRPr="00D624E9">
        <w:rPr>
          <w:rFonts w:cs="Calibri"/>
          <w:b/>
          <w:lang w:val="fr-FR"/>
        </w:rPr>
        <w:tab/>
      </w:r>
      <w:r w:rsidR="004547C3">
        <w:rPr>
          <w:rFonts w:cs="Calibri"/>
          <w:lang w:val="fr-FR"/>
        </w:rPr>
        <w:t>16/01/1954</w:t>
      </w:r>
      <w:r w:rsidR="003213DD" w:rsidRPr="00D624E9">
        <w:rPr>
          <w:rFonts w:cs="Calibri"/>
          <w:b/>
          <w:lang w:val="fr-FR"/>
        </w:rPr>
        <w:tab/>
      </w:r>
      <w:r w:rsidR="003213DD" w:rsidRPr="00D624E9">
        <w:rPr>
          <w:rFonts w:cs="Calibri"/>
          <w:lang w:val="fr-FR"/>
        </w:rPr>
        <w:tab/>
      </w:r>
      <w:r w:rsidR="003213DD" w:rsidRPr="00D624E9">
        <w:rPr>
          <w:rFonts w:cs="Calibri"/>
          <w:lang w:val="fr-FR"/>
        </w:rPr>
        <w:tab/>
      </w:r>
    </w:p>
    <w:p w14:paraId="7B044204" w14:textId="68707445" w:rsidR="003213DD" w:rsidRPr="00D624E9" w:rsidRDefault="00426AAF" w:rsidP="00691630">
      <w:pPr>
        <w:pStyle w:val="ListParagraph"/>
        <w:numPr>
          <w:ilvl w:val="0"/>
          <w:numId w:val="5"/>
        </w:numPr>
        <w:spacing w:line="240" w:lineRule="auto"/>
        <w:ind w:right="0"/>
        <w:jc w:val="left"/>
        <w:rPr>
          <w:rFonts w:cs="Calibri"/>
          <w:b/>
          <w:lang w:val="fr-FR"/>
        </w:rPr>
      </w:pPr>
      <w:r w:rsidRPr="00D624E9">
        <w:rPr>
          <w:rFonts w:cs="Calibri"/>
          <w:b/>
          <w:lang w:val="fr-FR"/>
        </w:rPr>
        <w:t>Nationalité</w:t>
      </w:r>
      <w:r w:rsidR="003213DD" w:rsidRPr="00D624E9">
        <w:rPr>
          <w:rFonts w:cs="Calibri"/>
          <w:b/>
          <w:lang w:val="fr-FR"/>
        </w:rPr>
        <w:t>:</w:t>
      </w:r>
      <w:r w:rsidR="00F373AB">
        <w:rPr>
          <w:lang w:val="fr-FR"/>
        </w:rPr>
        <w:t xml:space="preserve"> </w:t>
      </w:r>
      <w:r w:rsidR="00F6533F">
        <w:rPr>
          <w:lang w:val="fr-FR"/>
        </w:rPr>
        <w:tab/>
      </w:r>
      <w:r w:rsidR="00F6533F">
        <w:rPr>
          <w:lang w:val="fr-FR"/>
        </w:rPr>
        <w:tab/>
      </w:r>
      <w:r w:rsidR="004547C3">
        <w:rPr>
          <w:rFonts w:cs="Calibri"/>
          <w:lang w:val="fr-FR"/>
        </w:rPr>
        <w:t>Belge</w:t>
      </w:r>
    </w:p>
    <w:p w14:paraId="7B044205" w14:textId="31A6C553" w:rsidR="003213DD" w:rsidRPr="00D624E9" w:rsidRDefault="00F373AB" w:rsidP="00B65A48">
      <w:pPr>
        <w:pStyle w:val="ListParagraph"/>
        <w:numPr>
          <w:ilvl w:val="0"/>
          <w:numId w:val="5"/>
        </w:numPr>
        <w:spacing w:line="240" w:lineRule="auto"/>
        <w:ind w:right="0"/>
        <w:jc w:val="left"/>
        <w:rPr>
          <w:rFonts w:cs="Calibri"/>
          <w:b/>
          <w:lang w:val="fr-FR"/>
        </w:rPr>
      </w:pPr>
      <w:r>
        <w:rPr>
          <w:rFonts w:cs="Calibri"/>
          <w:b/>
          <w:lang w:val="fr-FR"/>
        </w:rPr>
        <w:t>Forma</w:t>
      </w:r>
      <w:r w:rsidR="003213DD" w:rsidRPr="00D624E9">
        <w:rPr>
          <w:rFonts w:cs="Calibri"/>
          <w:b/>
          <w:lang w:val="fr-FR"/>
        </w:rPr>
        <w:t>tion:</w:t>
      </w:r>
      <w:r w:rsidR="005809AB">
        <w:rPr>
          <w:rFonts w:cs="Calibri"/>
          <w:b/>
          <w:lang w:val="fr-FR"/>
        </w:rPr>
        <w:t xml:space="preserve">  </w:t>
      </w:r>
      <w:r w:rsidR="00F6533F">
        <w:rPr>
          <w:rFonts w:cs="Calibri"/>
          <w:b/>
          <w:lang w:val="fr-FR"/>
        </w:rPr>
        <w:tab/>
      </w:r>
      <w:r w:rsidR="00F6533F">
        <w:rPr>
          <w:rFonts w:cs="Calibri"/>
          <w:b/>
          <w:lang w:val="fr-FR"/>
        </w:rPr>
        <w:tab/>
      </w:r>
      <w:r w:rsidR="004547C3">
        <w:rPr>
          <w:rFonts w:cs="Calibri"/>
          <w:lang w:val="fr-FR"/>
        </w:rPr>
        <w:t>Ingénieur</w:t>
      </w:r>
      <w:r w:rsidR="00F765FC">
        <w:rPr>
          <w:rFonts w:cs="Calibri"/>
          <w:lang w:val="fr-FR"/>
        </w:rPr>
        <w:t xml:space="preserve"> Civil</w:t>
      </w:r>
    </w:p>
    <w:tbl>
      <w:tblPr>
        <w:tblStyle w:val="CPCS-Tablestyle"/>
        <w:tblW w:w="0" w:type="auto"/>
        <w:tblLook w:val="04A0" w:firstRow="1" w:lastRow="0" w:firstColumn="1" w:lastColumn="0" w:noHBand="0" w:noVBand="1"/>
      </w:tblPr>
      <w:tblGrid>
        <w:gridCol w:w="3030"/>
        <w:gridCol w:w="4380"/>
        <w:gridCol w:w="1677"/>
      </w:tblGrid>
      <w:tr w:rsidR="003213DD" w:rsidRPr="00F6533F" w14:paraId="7B044209" w14:textId="77777777" w:rsidTr="00691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7B044206" w14:textId="77777777" w:rsidR="003213DD" w:rsidRPr="00D624E9" w:rsidRDefault="003213DD" w:rsidP="002E49C4">
            <w:pPr>
              <w:spacing w:line="240" w:lineRule="auto"/>
              <w:ind w:left="0" w:right="0"/>
              <w:jc w:val="left"/>
              <w:rPr>
                <w:rFonts w:cs="Calibri"/>
                <w:sz w:val="20"/>
                <w:szCs w:val="20"/>
                <w:lang w:val="fr-FR"/>
              </w:rPr>
            </w:pPr>
            <w:r w:rsidRPr="00D624E9">
              <w:rPr>
                <w:rFonts w:cs="Calibri"/>
                <w:sz w:val="20"/>
                <w:szCs w:val="20"/>
                <w:lang w:val="fr-FR"/>
              </w:rPr>
              <w:t>Institution</w:t>
            </w:r>
          </w:p>
        </w:tc>
        <w:tc>
          <w:tcPr>
            <w:tcW w:w="4380" w:type="dxa"/>
          </w:tcPr>
          <w:p w14:paraId="7B044207" w14:textId="77777777" w:rsidR="003213DD" w:rsidRPr="00D624E9" w:rsidRDefault="00426AAF" w:rsidP="002E49C4">
            <w:pPr>
              <w:spacing w:line="240" w:lineRule="auto"/>
              <w:ind w:left="0" w:right="0"/>
              <w:jc w:val="left"/>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Diplôme(s) obtenus</w:t>
            </w:r>
          </w:p>
        </w:tc>
        <w:tc>
          <w:tcPr>
            <w:tcW w:w="1677" w:type="dxa"/>
          </w:tcPr>
          <w:p w14:paraId="7B044208" w14:textId="77777777" w:rsidR="003213DD" w:rsidRPr="00D624E9" w:rsidRDefault="003213DD" w:rsidP="00426AAF">
            <w:pPr>
              <w:spacing w:line="240" w:lineRule="auto"/>
              <w:ind w:left="0" w:right="0"/>
              <w:jc w:val="left"/>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 xml:space="preserve">Date </w:t>
            </w:r>
            <w:r w:rsidR="00426AAF" w:rsidRPr="00D624E9">
              <w:rPr>
                <w:rFonts w:cs="Calibri"/>
                <w:sz w:val="20"/>
                <w:szCs w:val="20"/>
                <w:lang w:val="fr-FR"/>
              </w:rPr>
              <w:t>d’obtention</w:t>
            </w:r>
          </w:p>
        </w:tc>
      </w:tr>
      <w:tr w:rsidR="003213DD" w:rsidRPr="00F6533F" w14:paraId="7B04421D" w14:textId="77777777" w:rsidTr="0069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7B04421A" w14:textId="6BDCA6A8" w:rsidR="003213DD" w:rsidRPr="00D624E9" w:rsidRDefault="004547C3" w:rsidP="002E49C4">
            <w:pPr>
              <w:spacing w:line="240" w:lineRule="auto"/>
              <w:ind w:left="0" w:right="0"/>
              <w:jc w:val="left"/>
              <w:rPr>
                <w:rFonts w:cs="Calibri"/>
                <w:sz w:val="20"/>
                <w:szCs w:val="20"/>
                <w:lang w:val="fr-FR"/>
              </w:rPr>
            </w:pPr>
            <w:r>
              <w:rPr>
                <w:rFonts w:cs="Calibri"/>
                <w:lang w:val="fr-FR"/>
              </w:rPr>
              <w:t>CEDEP Fontainebleau</w:t>
            </w:r>
          </w:p>
        </w:tc>
        <w:tc>
          <w:tcPr>
            <w:tcW w:w="4380" w:type="dxa"/>
          </w:tcPr>
          <w:p w14:paraId="7B04421B" w14:textId="0F3E4EDC" w:rsidR="003213DD" w:rsidRPr="00D624E9" w:rsidRDefault="004547C3" w:rsidP="00BB7E35">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General Management Program</w:t>
            </w:r>
          </w:p>
        </w:tc>
        <w:tc>
          <w:tcPr>
            <w:tcW w:w="1677" w:type="dxa"/>
            <w:vAlign w:val="center"/>
          </w:tcPr>
          <w:p w14:paraId="7B04421C" w14:textId="6E007BEB" w:rsidR="003213DD" w:rsidRPr="00D624E9" w:rsidRDefault="004547C3" w:rsidP="008B6456">
            <w:pPr>
              <w:spacing w:line="240" w:lineRule="auto"/>
              <w:ind w:left="0" w:righ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2000</w:t>
            </w:r>
          </w:p>
        </w:tc>
      </w:tr>
      <w:tr w:rsidR="003E330B" w:rsidRPr="00F6533F" w14:paraId="7105430A" w14:textId="77777777" w:rsidTr="006916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532A6E39" w14:textId="21624E30" w:rsidR="003E330B" w:rsidRPr="00691630" w:rsidRDefault="004547C3" w:rsidP="002E49C4">
            <w:pPr>
              <w:spacing w:line="240" w:lineRule="auto"/>
              <w:ind w:left="0" w:right="0"/>
              <w:jc w:val="left"/>
              <w:rPr>
                <w:rFonts w:cs="Arial"/>
                <w:sz w:val="20"/>
                <w:szCs w:val="20"/>
                <w:lang w:val="fr-FR"/>
              </w:rPr>
            </w:pPr>
            <w:proofErr w:type="spellStart"/>
            <w:r>
              <w:rPr>
                <w:rFonts w:cs="Calibri"/>
                <w:lang w:val="fr-FR"/>
              </w:rPr>
              <w:t>Vlerick</w:t>
            </w:r>
            <w:proofErr w:type="spellEnd"/>
            <w:r>
              <w:rPr>
                <w:rFonts w:cs="Calibri"/>
                <w:lang w:val="fr-FR"/>
              </w:rPr>
              <w:t xml:space="preserve"> Business </w:t>
            </w:r>
            <w:proofErr w:type="spellStart"/>
            <w:r>
              <w:rPr>
                <w:rFonts w:cs="Calibri"/>
                <w:lang w:val="fr-FR"/>
              </w:rPr>
              <w:t>School</w:t>
            </w:r>
            <w:proofErr w:type="spellEnd"/>
          </w:p>
        </w:tc>
        <w:tc>
          <w:tcPr>
            <w:tcW w:w="4380" w:type="dxa"/>
          </w:tcPr>
          <w:p w14:paraId="1DD3730D" w14:textId="662E5951" w:rsidR="003E330B" w:rsidRPr="00691630" w:rsidRDefault="004547C3" w:rsidP="00BB7E35">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Arial"/>
                <w:sz w:val="20"/>
                <w:szCs w:val="20"/>
                <w:lang w:val="fr-FR"/>
              </w:rPr>
            </w:pPr>
            <w:r>
              <w:rPr>
                <w:rFonts w:cs="Calibri"/>
                <w:lang w:val="fr-FR"/>
              </w:rPr>
              <w:t>Middle Management Consortium</w:t>
            </w:r>
          </w:p>
        </w:tc>
        <w:tc>
          <w:tcPr>
            <w:tcW w:w="1677" w:type="dxa"/>
            <w:vAlign w:val="center"/>
          </w:tcPr>
          <w:p w14:paraId="53F1743E" w14:textId="5E1A26DC" w:rsidR="003E330B" w:rsidRPr="00691630" w:rsidRDefault="004547C3" w:rsidP="008B6456">
            <w:pPr>
              <w:spacing w:line="240" w:lineRule="auto"/>
              <w:ind w:left="0" w:right="0"/>
              <w:jc w:val="center"/>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lang w:val="fr-FR"/>
              </w:rPr>
              <w:t>1992</w:t>
            </w:r>
          </w:p>
        </w:tc>
      </w:tr>
      <w:tr w:rsidR="004547C3" w:rsidRPr="00F6533F" w14:paraId="3B796A3B" w14:textId="77777777" w:rsidTr="00691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0" w:type="dxa"/>
          </w:tcPr>
          <w:p w14:paraId="498341D6" w14:textId="3BED287C" w:rsidR="004547C3" w:rsidRDefault="004547C3" w:rsidP="002E49C4">
            <w:pPr>
              <w:spacing w:line="240" w:lineRule="auto"/>
              <w:ind w:left="0" w:right="0"/>
              <w:jc w:val="left"/>
              <w:rPr>
                <w:rFonts w:cs="Calibri"/>
                <w:lang w:val="fr-FR"/>
              </w:rPr>
            </w:pPr>
            <w:proofErr w:type="spellStart"/>
            <w:r>
              <w:rPr>
                <w:rFonts w:cs="Calibri"/>
                <w:lang w:val="fr-FR"/>
              </w:rPr>
              <w:t>Katholieke</w:t>
            </w:r>
            <w:proofErr w:type="spellEnd"/>
            <w:r>
              <w:rPr>
                <w:rFonts w:cs="Calibri"/>
                <w:lang w:val="fr-FR"/>
              </w:rPr>
              <w:t xml:space="preserve"> </w:t>
            </w:r>
            <w:proofErr w:type="spellStart"/>
            <w:r>
              <w:rPr>
                <w:rFonts w:cs="Calibri"/>
                <w:lang w:val="fr-FR"/>
              </w:rPr>
              <w:t>Universiteit</w:t>
            </w:r>
            <w:proofErr w:type="spellEnd"/>
            <w:r>
              <w:rPr>
                <w:rFonts w:cs="Calibri"/>
                <w:lang w:val="fr-FR"/>
              </w:rPr>
              <w:t xml:space="preserve"> Leuven</w:t>
            </w:r>
          </w:p>
        </w:tc>
        <w:tc>
          <w:tcPr>
            <w:tcW w:w="4380" w:type="dxa"/>
          </w:tcPr>
          <w:p w14:paraId="4B819817" w14:textId="1436E8BA" w:rsidR="004547C3" w:rsidRDefault="004547C3" w:rsidP="00BB7E35">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lang w:val="fr-FR"/>
              </w:rPr>
            </w:pPr>
            <w:r>
              <w:rPr>
                <w:rFonts w:cs="Calibri"/>
                <w:lang w:val="fr-FR"/>
              </w:rPr>
              <w:t>Master in Engineering Sciences</w:t>
            </w:r>
          </w:p>
        </w:tc>
        <w:tc>
          <w:tcPr>
            <w:tcW w:w="1677" w:type="dxa"/>
            <w:vAlign w:val="center"/>
          </w:tcPr>
          <w:p w14:paraId="45B49308" w14:textId="198AEC95" w:rsidR="004547C3" w:rsidRDefault="004547C3" w:rsidP="008B6456">
            <w:pPr>
              <w:spacing w:line="240" w:lineRule="auto"/>
              <w:ind w:left="0" w:right="0"/>
              <w:jc w:val="center"/>
              <w:cnfStyle w:val="000000100000" w:firstRow="0" w:lastRow="0" w:firstColumn="0" w:lastColumn="0" w:oddVBand="0" w:evenVBand="0" w:oddHBand="1" w:evenHBand="0" w:firstRowFirstColumn="0" w:firstRowLastColumn="0" w:lastRowFirstColumn="0" w:lastRowLastColumn="0"/>
              <w:rPr>
                <w:rFonts w:cs="Calibri"/>
                <w:lang w:val="fr-FR"/>
              </w:rPr>
            </w:pPr>
            <w:r>
              <w:rPr>
                <w:rFonts w:cs="Calibri"/>
                <w:lang w:val="fr-FR"/>
              </w:rPr>
              <w:t>1977</w:t>
            </w:r>
          </w:p>
        </w:tc>
      </w:tr>
    </w:tbl>
    <w:p w14:paraId="7B04421E" w14:textId="77777777" w:rsidR="003213DD" w:rsidRPr="00D624E9" w:rsidRDefault="003213DD" w:rsidP="002E49C4">
      <w:pPr>
        <w:spacing w:line="240" w:lineRule="auto"/>
        <w:ind w:left="0" w:right="0"/>
        <w:jc w:val="left"/>
        <w:rPr>
          <w:rFonts w:cs="Calibri"/>
          <w:lang w:val="fr-FR"/>
        </w:rPr>
      </w:pPr>
    </w:p>
    <w:p w14:paraId="7E937A6C" w14:textId="02C03738" w:rsidR="00457496" w:rsidRPr="00D624E9" w:rsidRDefault="00457496" w:rsidP="00B65A48">
      <w:pPr>
        <w:pStyle w:val="ListParagraph"/>
        <w:numPr>
          <w:ilvl w:val="0"/>
          <w:numId w:val="5"/>
        </w:numPr>
        <w:spacing w:line="240" w:lineRule="auto"/>
        <w:ind w:right="0"/>
        <w:jc w:val="left"/>
        <w:rPr>
          <w:rFonts w:cs="Calibri"/>
          <w:b/>
          <w:lang w:val="fr-FR"/>
        </w:rPr>
      </w:pPr>
      <w:r w:rsidRPr="00D624E9">
        <w:rPr>
          <w:rFonts w:cs="Calibri"/>
          <w:b/>
          <w:lang w:val="fr-FR"/>
        </w:rPr>
        <w:t>Expérience professionnelle</w:t>
      </w:r>
      <w:r w:rsidR="00F6533F">
        <w:rPr>
          <w:rFonts w:cs="Calibri"/>
          <w:b/>
          <w:lang w:val="fr-FR"/>
        </w:rPr>
        <w:t xml:space="preserve"> pertinente</w:t>
      </w:r>
      <w:r w:rsidRPr="00D624E9">
        <w:rPr>
          <w:rFonts w:cs="Calibri"/>
          <w:b/>
          <w:lang w:val="fr-FR"/>
        </w:rPr>
        <w:t>:</w:t>
      </w:r>
      <w:del w:id="108" w:author="Hubert Lemmens" w:date="2015-11-23T17:46:00Z">
        <w:r w:rsidR="0040423E" w:rsidDel="00C10F8D">
          <w:rPr>
            <w:rFonts w:cs="Calibri"/>
            <w:b/>
            <w:lang w:val="fr-FR"/>
          </w:rPr>
          <w:delText xml:space="preserve"> </w:delText>
        </w:r>
      </w:del>
    </w:p>
    <w:tbl>
      <w:tblPr>
        <w:tblStyle w:val="CPCS-Tablestyle"/>
        <w:tblW w:w="0" w:type="auto"/>
        <w:tblLook w:val="04A0" w:firstRow="1" w:lastRow="0" w:firstColumn="1" w:lastColumn="0" w:noHBand="0" w:noVBand="1"/>
        <w:tblPrChange w:id="109" w:author="Hubert Lemmens" w:date="2015-11-23T17:48:00Z">
          <w:tblPr>
            <w:tblStyle w:val="CPCS-Tablestyle"/>
            <w:tblW w:w="0" w:type="auto"/>
            <w:tblLook w:val="04A0" w:firstRow="1" w:lastRow="0" w:firstColumn="1" w:lastColumn="0" w:noHBand="0" w:noVBand="1"/>
          </w:tblPr>
        </w:tblPrChange>
      </w:tblPr>
      <w:tblGrid>
        <w:gridCol w:w="1919"/>
        <w:gridCol w:w="2640"/>
        <w:gridCol w:w="4528"/>
        <w:tblGridChange w:id="110">
          <w:tblGrid>
            <w:gridCol w:w="1919"/>
            <w:gridCol w:w="2640"/>
            <w:gridCol w:w="4528"/>
          </w:tblGrid>
        </w:tblGridChange>
      </w:tblGrid>
      <w:tr w:rsidR="00457496" w:rsidRPr="00F6533F" w14:paraId="72AE6DC3" w14:textId="77777777" w:rsidTr="00C10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111" w:author="Hubert Lemmens" w:date="2015-11-23T17:48:00Z">
              <w:tcPr>
                <w:tcW w:w="1919" w:type="dxa"/>
              </w:tcPr>
            </w:tcPrChange>
          </w:tcPr>
          <w:p w14:paraId="7ACC81E2" w14:textId="77777777" w:rsidR="00457496" w:rsidRPr="00D624E9" w:rsidRDefault="00457496" w:rsidP="003E330B">
            <w:pPr>
              <w:spacing w:line="240" w:lineRule="auto"/>
              <w:ind w:left="0" w:right="0"/>
              <w:jc w:val="left"/>
              <w:cnfStyle w:val="101000000000" w:firstRow="1" w:lastRow="0" w:firstColumn="1"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Dates</w:t>
            </w:r>
          </w:p>
        </w:tc>
        <w:tc>
          <w:tcPr>
            <w:tcW w:w="2640" w:type="dxa"/>
            <w:shd w:val="clear" w:color="auto" w:fill="auto"/>
            <w:tcPrChange w:id="112" w:author="Hubert Lemmens" w:date="2015-11-23T17:48:00Z">
              <w:tcPr>
                <w:tcW w:w="2640" w:type="dxa"/>
              </w:tcPr>
            </w:tcPrChange>
          </w:tcPr>
          <w:p w14:paraId="129FB6A9" w14:textId="77777777" w:rsidR="00457496" w:rsidRPr="00D624E9" w:rsidRDefault="00457496" w:rsidP="003E330B">
            <w:pPr>
              <w:spacing w:line="240" w:lineRule="auto"/>
              <w:ind w:left="0" w:right="0"/>
              <w:jc w:val="left"/>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Employeur</w:t>
            </w:r>
          </w:p>
        </w:tc>
        <w:tc>
          <w:tcPr>
            <w:tcW w:w="4528" w:type="dxa"/>
            <w:shd w:val="clear" w:color="auto" w:fill="auto"/>
            <w:tcPrChange w:id="113" w:author="Hubert Lemmens" w:date="2015-11-23T17:48:00Z">
              <w:tcPr>
                <w:tcW w:w="4528" w:type="dxa"/>
              </w:tcPr>
            </w:tcPrChange>
          </w:tcPr>
          <w:p w14:paraId="142F391B" w14:textId="177B98CB" w:rsidR="00457496" w:rsidRPr="00D624E9" w:rsidRDefault="00457496" w:rsidP="002517F9">
            <w:pPr>
              <w:tabs>
                <w:tab w:val="left" w:pos="2640"/>
              </w:tabs>
              <w:spacing w:line="240" w:lineRule="auto"/>
              <w:ind w:left="0" w:right="0"/>
              <w:jc w:val="left"/>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Poste occupé</w:t>
            </w:r>
            <w:r w:rsidR="002517F9">
              <w:rPr>
                <w:rFonts w:cs="Calibri"/>
                <w:sz w:val="20"/>
                <w:szCs w:val="20"/>
                <w:lang w:val="fr-FR"/>
              </w:rPr>
              <w:tab/>
            </w:r>
          </w:p>
        </w:tc>
      </w:tr>
      <w:tr w:rsidR="00262962" w:rsidRPr="004547C3" w14:paraId="0FCEBD3A" w14:textId="77777777" w:rsidTr="00C1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114" w:author="Hubert Lemmens" w:date="2015-11-23T17:48:00Z">
              <w:tcPr>
                <w:tcW w:w="1919" w:type="dxa"/>
                <w:shd w:val="clear" w:color="auto" w:fill="auto"/>
              </w:tcPr>
            </w:tcPrChange>
          </w:tcPr>
          <w:p w14:paraId="043B7455" w14:textId="6FAA3248" w:rsidR="00262962" w:rsidRPr="004547C3" w:rsidRDefault="004547C3" w:rsidP="003E330B">
            <w:pPr>
              <w:spacing w:line="240" w:lineRule="auto"/>
              <w:ind w:left="0" w:right="0"/>
              <w:jc w:val="left"/>
              <w:cnfStyle w:val="001000100000" w:firstRow="0" w:lastRow="0" w:firstColumn="1" w:lastColumn="0" w:oddVBand="0" w:evenVBand="0" w:oddHBand="1" w:evenHBand="0" w:firstRowFirstColumn="0" w:firstRowLastColumn="0" w:lastRowFirstColumn="0" w:lastRowLastColumn="0"/>
              <w:rPr>
                <w:rFonts w:cs="Calibri"/>
                <w:sz w:val="20"/>
                <w:szCs w:val="20"/>
                <w:lang w:val="fr-FR"/>
              </w:rPr>
            </w:pPr>
            <w:r w:rsidRPr="004547C3">
              <w:rPr>
                <w:rFonts w:cs="Calibri"/>
                <w:lang w:val="fr-FR"/>
              </w:rPr>
              <w:t xml:space="preserve">2014 - </w:t>
            </w:r>
            <w:proofErr w:type="spellStart"/>
            <w:r w:rsidRPr="004547C3">
              <w:rPr>
                <w:rFonts w:cs="Calibri"/>
                <w:lang w:val="fr-FR"/>
              </w:rPr>
              <w:t>now</w:t>
            </w:r>
            <w:proofErr w:type="spellEnd"/>
          </w:p>
        </w:tc>
        <w:tc>
          <w:tcPr>
            <w:tcW w:w="2640" w:type="dxa"/>
            <w:shd w:val="clear" w:color="auto" w:fill="auto"/>
            <w:tcPrChange w:id="115" w:author="Hubert Lemmens" w:date="2015-11-23T17:48:00Z">
              <w:tcPr>
                <w:tcW w:w="2640" w:type="dxa"/>
                <w:shd w:val="clear" w:color="auto" w:fill="auto"/>
              </w:tcPr>
            </w:tcPrChange>
          </w:tcPr>
          <w:p w14:paraId="77EA91BB" w14:textId="191E8396" w:rsidR="00262962" w:rsidRPr="004547C3" w:rsidRDefault="004547C3"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sidRPr="004547C3">
              <w:rPr>
                <w:rFonts w:cs="Calibri"/>
                <w:lang w:val="fr-FR"/>
              </w:rPr>
              <w:t xml:space="preserve">Elia System </w:t>
            </w:r>
            <w:proofErr w:type="spellStart"/>
            <w:r w:rsidRPr="004547C3">
              <w:rPr>
                <w:rFonts w:cs="Calibri"/>
                <w:lang w:val="fr-FR"/>
              </w:rPr>
              <w:t>Operator</w:t>
            </w:r>
            <w:proofErr w:type="spellEnd"/>
          </w:p>
        </w:tc>
        <w:tc>
          <w:tcPr>
            <w:tcW w:w="4528" w:type="dxa"/>
            <w:shd w:val="clear" w:color="auto" w:fill="auto"/>
            <w:tcPrChange w:id="116" w:author="Hubert Lemmens" w:date="2015-11-23T17:48:00Z">
              <w:tcPr>
                <w:tcW w:w="4528" w:type="dxa"/>
                <w:shd w:val="clear" w:color="auto" w:fill="auto"/>
              </w:tcPr>
            </w:tcPrChange>
          </w:tcPr>
          <w:p w14:paraId="70000FBE" w14:textId="77777777" w:rsidR="00262962" w:rsidRDefault="004547C3"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ins w:id="117" w:author="Hubert Lemmens" w:date="2015-11-23T17:57:00Z"/>
                <w:rFonts w:cs="Calibri"/>
                <w:lang w:val="fr-FR"/>
              </w:rPr>
            </w:pPr>
            <w:r w:rsidRPr="004547C3">
              <w:rPr>
                <w:rFonts w:cs="Calibri"/>
                <w:lang w:val="fr-FR"/>
              </w:rPr>
              <w:t xml:space="preserve">Senior </w:t>
            </w:r>
            <w:proofErr w:type="spellStart"/>
            <w:r w:rsidRPr="004547C3">
              <w:rPr>
                <w:rFonts w:cs="Calibri"/>
                <w:lang w:val="fr-FR"/>
              </w:rPr>
              <w:t>Advisor</w:t>
            </w:r>
            <w:proofErr w:type="spellEnd"/>
          </w:p>
          <w:p w14:paraId="1EEA2DE4" w14:textId="77777777" w:rsidR="00BC24E5" w:rsidRDefault="00BC24E5" w:rsidP="00BC24E5">
            <w:pPr>
              <w:pStyle w:val="ListParagraph"/>
              <w:numPr>
                <w:ilvl w:val="0"/>
                <w:numId w:val="28"/>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118" w:author="Hubert Lemmens" w:date="2015-11-23T17:57:00Z"/>
                <w:rFonts w:cs="Calibri"/>
                <w:sz w:val="20"/>
                <w:szCs w:val="20"/>
                <w:lang w:val="fr-FR"/>
              </w:rPr>
              <w:pPrChange w:id="119" w:author="Hubert Lemmens" w:date="2015-11-23T17:57: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120" w:author="Hubert Lemmens" w:date="2015-11-23T17:57:00Z">
              <w:r>
                <w:rPr>
                  <w:rFonts w:cs="Calibri"/>
                  <w:sz w:val="20"/>
                  <w:szCs w:val="20"/>
                  <w:lang w:val="fr-FR"/>
                </w:rPr>
                <w:t>Représentant Elia dans GO15</w:t>
              </w:r>
            </w:ins>
          </w:p>
          <w:p w14:paraId="3C7835D7" w14:textId="77777777" w:rsidR="00BC24E5" w:rsidRDefault="00BC24E5" w:rsidP="00BC24E5">
            <w:pPr>
              <w:pStyle w:val="ListParagraph"/>
              <w:numPr>
                <w:ilvl w:val="0"/>
                <w:numId w:val="28"/>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121" w:author="Hubert Lemmens" w:date="2015-11-23T17:57:00Z"/>
                <w:rFonts w:cs="Calibri"/>
                <w:sz w:val="20"/>
                <w:szCs w:val="20"/>
                <w:lang w:val="fr-FR"/>
              </w:rPr>
              <w:pPrChange w:id="122" w:author="Hubert Lemmens" w:date="2015-11-23T17:57: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123" w:author="Hubert Lemmens" w:date="2015-11-23T17:57:00Z">
              <w:r>
                <w:rPr>
                  <w:rFonts w:cs="Calibri"/>
                  <w:sz w:val="20"/>
                  <w:szCs w:val="20"/>
                  <w:lang w:val="fr-FR"/>
                </w:rPr>
                <w:t>Secrétariat Européen de GO15</w:t>
              </w:r>
            </w:ins>
          </w:p>
          <w:p w14:paraId="7CE59D41" w14:textId="6C4DB51E" w:rsidR="00BC24E5" w:rsidRPr="00BC24E5" w:rsidRDefault="00BC24E5" w:rsidP="00BC24E5">
            <w:pPr>
              <w:pStyle w:val="ListParagraph"/>
              <w:numPr>
                <w:ilvl w:val="0"/>
                <w:numId w:val="28"/>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Change w:id="124" w:author="Hubert Lemmens" w:date="2015-11-23T17:57:00Z">
                  <w:rPr>
                    <w:lang w:val="fr-FR"/>
                  </w:rPr>
                </w:rPrChange>
              </w:rPr>
              <w:pPrChange w:id="125" w:author="Hubert Lemmens" w:date="2015-11-23T17:58: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126" w:author="Hubert Lemmens" w:date="2015-11-23T17:57:00Z">
              <w:r>
                <w:rPr>
                  <w:rFonts w:cs="Calibri"/>
                  <w:sz w:val="20"/>
                  <w:szCs w:val="20"/>
                  <w:lang w:val="fr-FR"/>
                </w:rPr>
                <w:t>Appui straté</w:t>
              </w:r>
            </w:ins>
            <w:ins w:id="127" w:author="Hubert Lemmens" w:date="2015-11-23T17:58:00Z">
              <w:r>
                <w:rPr>
                  <w:rFonts w:cs="Calibri"/>
                  <w:sz w:val="20"/>
                  <w:szCs w:val="20"/>
                  <w:lang w:val="fr-FR"/>
                </w:rPr>
                <w:t>g</w:t>
              </w:r>
            </w:ins>
            <w:ins w:id="128" w:author="Hubert Lemmens" w:date="2015-11-23T17:57:00Z">
              <w:r>
                <w:rPr>
                  <w:rFonts w:cs="Calibri"/>
                  <w:sz w:val="20"/>
                  <w:szCs w:val="20"/>
                  <w:lang w:val="fr-FR"/>
                </w:rPr>
                <w:t>ique</w:t>
              </w:r>
            </w:ins>
          </w:p>
        </w:tc>
      </w:tr>
      <w:tr w:rsidR="00262962" w:rsidRPr="004547C3" w14:paraId="71F2F0BE" w14:textId="77777777" w:rsidTr="00C10F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129" w:author="Hubert Lemmens" w:date="2015-11-23T17:48:00Z">
              <w:tcPr>
                <w:tcW w:w="1919" w:type="dxa"/>
                <w:shd w:val="clear" w:color="auto" w:fill="auto"/>
              </w:tcPr>
            </w:tcPrChange>
          </w:tcPr>
          <w:p w14:paraId="32008667" w14:textId="18EF4A7D" w:rsidR="00262962" w:rsidRPr="004547C3" w:rsidRDefault="004547C3" w:rsidP="003E330B">
            <w:pPr>
              <w:spacing w:line="240" w:lineRule="auto"/>
              <w:ind w:left="0" w:right="0"/>
              <w:jc w:val="left"/>
              <w:cnfStyle w:val="001000010000" w:firstRow="0" w:lastRow="0" w:firstColumn="1" w:lastColumn="0" w:oddVBand="0" w:evenVBand="0" w:oddHBand="0" w:evenHBand="1" w:firstRowFirstColumn="0" w:firstRowLastColumn="0" w:lastRowFirstColumn="0" w:lastRowLastColumn="0"/>
              <w:rPr>
                <w:rFonts w:cs="Calibri"/>
                <w:sz w:val="20"/>
                <w:szCs w:val="20"/>
                <w:lang w:val="fr-FR"/>
              </w:rPr>
            </w:pPr>
            <w:r>
              <w:rPr>
                <w:rFonts w:cs="Calibri"/>
                <w:lang w:val="fr-FR"/>
              </w:rPr>
              <w:t>2010 - 2013</w:t>
            </w:r>
          </w:p>
        </w:tc>
        <w:tc>
          <w:tcPr>
            <w:tcW w:w="2640" w:type="dxa"/>
            <w:shd w:val="clear" w:color="auto" w:fill="auto"/>
            <w:tcPrChange w:id="130" w:author="Hubert Lemmens" w:date="2015-11-23T17:48:00Z">
              <w:tcPr>
                <w:tcW w:w="2640" w:type="dxa"/>
                <w:shd w:val="clear" w:color="auto" w:fill="auto"/>
              </w:tcPr>
            </w:tcPrChange>
          </w:tcPr>
          <w:p w14:paraId="5930E1FA" w14:textId="15C0EF19" w:rsidR="00262962" w:rsidRPr="004547C3" w:rsidRDefault="004547C3"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sidRPr="004547C3">
              <w:rPr>
                <w:rFonts w:cs="Calibri"/>
                <w:lang w:val="fr-FR"/>
              </w:rPr>
              <w:t xml:space="preserve">Elia System </w:t>
            </w:r>
            <w:proofErr w:type="spellStart"/>
            <w:r w:rsidRPr="004547C3">
              <w:rPr>
                <w:rFonts w:cs="Calibri"/>
                <w:lang w:val="fr-FR"/>
              </w:rPr>
              <w:t>Operator</w:t>
            </w:r>
            <w:proofErr w:type="spellEnd"/>
          </w:p>
        </w:tc>
        <w:tc>
          <w:tcPr>
            <w:tcW w:w="4528" w:type="dxa"/>
            <w:shd w:val="clear" w:color="auto" w:fill="auto"/>
            <w:tcPrChange w:id="131" w:author="Hubert Lemmens" w:date="2015-11-23T17:48:00Z">
              <w:tcPr>
                <w:tcW w:w="4528" w:type="dxa"/>
                <w:shd w:val="clear" w:color="auto" w:fill="auto"/>
              </w:tcPr>
            </w:tcPrChange>
          </w:tcPr>
          <w:p w14:paraId="1B2739C9" w14:textId="77777777" w:rsidR="00AB7962" w:rsidRDefault="0067245E" w:rsidP="0075274A">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ins w:id="132" w:author="Hubert Lemmens" w:date="2015-11-23T17:50:00Z"/>
                <w:rFonts w:cs="Calibri"/>
                <w:lang w:val="fr-FR"/>
              </w:rPr>
            </w:pPr>
            <w:r>
              <w:rPr>
                <w:rFonts w:cs="Calibri"/>
                <w:lang w:val="fr-FR"/>
              </w:rPr>
              <w:t xml:space="preserve">Directeur Innovation et </w:t>
            </w:r>
            <w:proofErr w:type="spellStart"/>
            <w:r>
              <w:rPr>
                <w:rFonts w:cs="Calibri"/>
                <w:lang w:val="fr-FR"/>
              </w:rPr>
              <w:t>Knowledge</w:t>
            </w:r>
            <w:proofErr w:type="spellEnd"/>
            <w:r>
              <w:rPr>
                <w:rFonts w:cs="Calibri"/>
                <w:lang w:val="fr-FR"/>
              </w:rPr>
              <w:t xml:space="preserve"> Management, membre du </w:t>
            </w:r>
            <w:r w:rsidR="004547C3">
              <w:rPr>
                <w:rFonts w:cs="Calibri"/>
                <w:lang w:val="fr-FR"/>
              </w:rPr>
              <w:t>Com</w:t>
            </w:r>
            <w:r>
              <w:rPr>
                <w:rFonts w:cs="Calibri"/>
                <w:lang w:val="fr-FR"/>
              </w:rPr>
              <w:t>ité de Direction</w:t>
            </w:r>
          </w:p>
          <w:p w14:paraId="10B95B09" w14:textId="77777777" w:rsidR="00C10F8D" w:rsidRDefault="00C10F8D" w:rsidP="00C10F8D">
            <w:pPr>
              <w:pStyle w:val="ListParagraph"/>
              <w:numPr>
                <w:ilvl w:val="0"/>
                <w:numId w:val="27"/>
              </w:numPr>
              <w:spacing w:line="240" w:lineRule="auto"/>
              <w:ind w:right="0"/>
              <w:jc w:val="left"/>
              <w:cnfStyle w:val="000000010000" w:firstRow="0" w:lastRow="0" w:firstColumn="0" w:lastColumn="0" w:oddVBand="0" w:evenVBand="0" w:oddHBand="0" w:evenHBand="1" w:firstRowFirstColumn="0" w:firstRowLastColumn="0" w:lastRowFirstColumn="0" w:lastRowLastColumn="0"/>
              <w:rPr>
                <w:ins w:id="133" w:author="Hubert Lemmens" w:date="2015-11-23T17:50:00Z"/>
                <w:rFonts w:cs="Calibri"/>
                <w:lang w:val="fr-FR"/>
              </w:rPr>
              <w:pPrChange w:id="134" w:author="Hubert Lemmens" w:date="2015-11-23T17:50: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135" w:author="Hubert Lemmens" w:date="2015-11-23T17:50:00Z">
              <w:r>
                <w:rPr>
                  <w:rFonts w:cs="Calibri"/>
                  <w:lang w:val="fr-FR"/>
                </w:rPr>
                <w:t>Programme d’innovation</w:t>
              </w:r>
            </w:ins>
          </w:p>
          <w:p w14:paraId="724E062C" w14:textId="77777777" w:rsidR="00C10F8D" w:rsidRDefault="00BC24E5" w:rsidP="00C10F8D">
            <w:pPr>
              <w:pStyle w:val="ListParagraph"/>
              <w:numPr>
                <w:ilvl w:val="0"/>
                <w:numId w:val="27"/>
              </w:numPr>
              <w:spacing w:line="240" w:lineRule="auto"/>
              <w:ind w:right="0"/>
              <w:jc w:val="left"/>
              <w:cnfStyle w:val="000000010000" w:firstRow="0" w:lastRow="0" w:firstColumn="0" w:lastColumn="0" w:oddVBand="0" w:evenVBand="0" w:oddHBand="0" w:evenHBand="1" w:firstRowFirstColumn="0" w:firstRowLastColumn="0" w:lastRowFirstColumn="0" w:lastRowLastColumn="0"/>
              <w:rPr>
                <w:ins w:id="136" w:author="Hubert Lemmens" w:date="2015-11-23T17:56:00Z"/>
                <w:rFonts w:cs="Calibri"/>
                <w:lang w:val="fr-FR"/>
              </w:rPr>
              <w:pPrChange w:id="137" w:author="Hubert Lemmens" w:date="2015-11-23T17:50: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138" w:author="Hubert Lemmens" w:date="2015-11-23T17:51:00Z">
              <w:r>
                <w:rPr>
                  <w:rFonts w:cs="Calibri"/>
                  <w:lang w:val="fr-FR"/>
                </w:rPr>
                <w:t>Mise en place du système de gestion de compétences</w:t>
              </w:r>
            </w:ins>
          </w:p>
          <w:p w14:paraId="435A1561" w14:textId="364FBE8B" w:rsidR="00BC24E5" w:rsidRPr="00C10F8D" w:rsidRDefault="00BC24E5" w:rsidP="00C10F8D">
            <w:pPr>
              <w:pStyle w:val="ListParagraph"/>
              <w:numPr>
                <w:ilvl w:val="0"/>
                <w:numId w:val="27"/>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lang w:val="fr-FR"/>
              </w:rPr>
              <w:pPrChange w:id="139" w:author="Hubert Lemmens" w:date="2015-11-23T17:50: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140" w:author="Hubert Lemmens" w:date="2015-11-23T17:56:00Z">
              <w:r>
                <w:rPr>
                  <w:rFonts w:cs="Calibri"/>
                  <w:sz w:val="20"/>
                  <w:szCs w:val="20"/>
                  <w:lang w:val="fr-FR"/>
                </w:rPr>
                <w:t>Responsabilité transversale du Membre de Comité de Direction.</w:t>
              </w:r>
            </w:ins>
          </w:p>
        </w:tc>
      </w:tr>
      <w:tr w:rsidR="00262962" w:rsidRPr="004547C3" w14:paraId="1177C01A" w14:textId="77777777" w:rsidTr="00C1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141" w:author="Hubert Lemmens" w:date="2015-11-23T17:48:00Z">
              <w:tcPr>
                <w:tcW w:w="1919" w:type="dxa"/>
                <w:shd w:val="clear" w:color="auto" w:fill="auto"/>
              </w:tcPr>
            </w:tcPrChange>
          </w:tcPr>
          <w:p w14:paraId="68DEC1EA" w14:textId="31E628EF" w:rsidR="00262962" w:rsidRPr="004547C3" w:rsidRDefault="004547C3" w:rsidP="00262962">
            <w:pPr>
              <w:spacing w:line="240" w:lineRule="auto"/>
              <w:ind w:left="0" w:right="0"/>
              <w:jc w:val="left"/>
              <w:cnfStyle w:val="001000100000" w:firstRow="0" w:lastRow="0" w:firstColumn="1"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2008 - 2010</w:t>
            </w:r>
          </w:p>
        </w:tc>
        <w:tc>
          <w:tcPr>
            <w:tcW w:w="2640" w:type="dxa"/>
            <w:shd w:val="clear" w:color="auto" w:fill="auto"/>
            <w:tcPrChange w:id="142" w:author="Hubert Lemmens" w:date="2015-11-23T17:48:00Z">
              <w:tcPr>
                <w:tcW w:w="2640" w:type="dxa"/>
                <w:shd w:val="clear" w:color="auto" w:fill="auto"/>
              </w:tcPr>
            </w:tcPrChange>
          </w:tcPr>
          <w:p w14:paraId="44C226CB" w14:textId="2EEBD194" w:rsidR="00262962" w:rsidRPr="004547C3" w:rsidRDefault="004547C3"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 xml:space="preserve">Elia </w:t>
            </w:r>
            <w:proofErr w:type="spellStart"/>
            <w:r>
              <w:rPr>
                <w:rFonts w:cs="Calibri"/>
                <w:sz w:val="20"/>
                <w:szCs w:val="20"/>
                <w:lang w:val="fr-FR"/>
              </w:rPr>
              <w:t>Asset</w:t>
            </w:r>
            <w:proofErr w:type="spellEnd"/>
          </w:p>
        </w:tc>
        <w:tc>
          <w:tcPr>
            <w:tcW w:w="4528" w:type="dxa"/>
            <w:shd w:val="clear" w:color="auto" w:fill="auto"/>
            <w:tcPrChange w:id="143" w:author="Hubert Lemmens" w:date="2015-11-23T17:48:00Z">
              <w:tcPr>
                <w:tcW w:w="4528" w:type="dxa"/>
                <w:shd w:val="clear" w:color="auto" w:fill="auto"/>
              </w:tcPr>
            </w:tcPrChange>
          </w:tcPr>
          <w:p w14:paraId="5956250A" w14:textId="77777777" w:rsidR="00AB7962" w:rsidRDefault="0067245E" w:rsidP="0075274A">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ins w:id="144" w:author="Hubert Lemmens" w:date="2015-11-23T17:44:00Z"/>
                <w:rFonts w:cs="Calibri"/>
                <w:sz w:val="20"/>
                <w:szCs w:val="20"/>
                <w:lang w:val="fr-FR"/>
              </w:rPr>
            </w:pPr>
            <w:r>
              <w:rPr>
                <w:rFonts w:cs="Calibri"/>
                <w:sz w:val="20"/>
                <w:szCs w:val="20"/>
                <w:lang w:val="fr-FR"/>
              </w:rPr>
              <w:t>Directeur Maintenance, membre du Comité de Direction</w:t>
            </w:r>
          </w:p>
          <w:p w14:paraId="3E5DADDC" w14:textId="2FED42EA" w:rsidR="00D22C4A" w:rsidRPr="00BC24E5" w:rsidRDefault="00BC24E5" w:rsidP="00BC24E5">
            <w:pPr>
              <w:pStyle w:val="Body-Regular"/>
              <w:numPr>
                <w:ilvl w:val="0"/>
                <w:numId w:val="26"/>
              </w:numPr>
              <w:spacing w:after="0"/>
              <w:ind w:right="0"/>
              <w:jc w:val="left"/>
              <w:cnfStyle w:val="000000100000" w:firstRow="0" w:lastRow="0" w:firstColumn="0" w:lastColumn="0" w:oddVBand="0" w:evenVBand="0" w:oddHBand="1" w:evenHBand="0" w:firstRowFirstColumn="0" w:firstRowLastColumn="0" w:lastRowFirstColumn="0" w:lastRowLastColumn="0"/>
              <w:rPr>
                <w:ins w:id="145" w:author="Hubert Lemmens" w:date="2015-11-23T17:44:00Z"/>
                <w:rFonts w:cs="Calibri"/>
                <w:szCs w:val="20"/>
                <w:lang w:val="fr-FR"/>
              </w:rPr>
              <w:pPrChange w:id="146" w:author="Hubert Lemmens" w:date="2015-11-23T17:44: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147" w:author="Hubert Lemmens" w:date="2015-11-23T17:55:00Z">
              <w:r w:rsidRPr="00BC24E5">
                <w:rPr>
                  <w:szCs w:val="20"/>
                  <w:lang w:val="fr-CA"/>
                </w:rPr>
                <w:t xml:space="preserve">Gestion opérationnelle et financière de la Direction </w:t>
              </w:r>
            </w:ins>
            <w:ins w:id="148" w:author="Hubert Lemmens" w:date="2015-11-23T17:44:00Z">
              <w:r w:rsidR="00D22C4A" w:rsidRPr="00BC24E5">
                <w:rPr>
                  <w:rFonts w:cs="Calibri"/>
                  <w:szCs w:val="20"/>
                  <w:lang w:val="fr-FR"/>
                </w:rPr>
                <w:t>Maintenance réseaux</w:t>
              </w:r>
            </w:ins>
          </w:p>
          <w:p w14:paraId="79E45A7A" w14:textId="77777777" w:rsidR="00D22C4A" w:rsidRDefault="00D22C4A" w:rsidP="00BC24E5">
            <w:pPr>
              <w:pStyle w:val="ListParagraph"/>
              <w:numPr>
                <w:ilvl w:val="0"/>
                <w:numId w:val="26"/>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149" w:author="Hubert Lemmens" w:date="2015-11-23T17:45:00Z"/>
                <w:rFonts w:cs="Calibri"/>
                <w:sz w:val="20"/>
                <w:szCs w:val="20"/>
                <w:lang w:val="fr-FR"/>
              </w:rPr>
              <w:pPrChange w:id="150" w:author="Hubert Lemmens" w:date="2015-11-23T17:44: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151" w:author="Hubert Lemmens" w:date="2015-11-23T17:45:00Z">
              <w:r>
                <w:rPr>
                  <w:rFonts w:cs="Calibri"/>
                  <w:sz w:val="20"/>
                  <w:szCs w:val="20"/>
                  <w:lang w:val="fr-FR"/>
                </w:rPr>
                <w:t>Mises en services nouvelles installations</w:t>
              </w:r>
            </w:ins>
          </w:p>
          <w:p w14:paraId="088F1397" w14:textId="77777777" w:rsidR="00D22C4A" w:rsidRDefault="00D22C4A" w:rsidP="00BC24E5">
            <w:pPr>
              <w:pStyle w:val="ListParagraph"/>
              <w:numPr>
                <w:ilvl w:val="0"/>
                <w:numId w:val="26"/>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152" w:author="Hubert Lemmens" w:date="2015-11-23T17:45:00Z"/>
                <w:rFonts w:cs="Calibri"/>
                <w:sz w:val="20"/>
                <w:szCs w:val="20"/>
                <w:lang w:val="fr-FR"/>
              </w:rPr>
              <w:pPrChange w:id="153" w:author="Hubert Lemmens" w:date="2015-11-23T17:44: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154" w:author="Hubert Lemmens" w:date="2015-11-23T17:45:00Z">
              <w:r>
                <w:rPr>
                  <w:rFonts w:cs="Calibri"/>
                  <w:sz w:val="20"/>
                  <w:szCs w:val="20"/>
                  <w:lang w:val="fr-FR"/>
                </w:rPr>
                <w:t>Sécurité</w:t>
              </w:r>
            </w:ins>
          </w:p>
          <w:p w14:paraId="1C5B216D" w14:textId="77777777" w:rsidR="00D22C4A" w:rsidRDefault="00D22C4A" w:rsidP="00BC24E5">
            <w:pPr>
              <w:pStyle w:val="ListParagraph"/>
              <w:numPr>
                <w:ilvl w:val="0"/>
                <w:numId w:val="26"/>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155" w:author="Hubert Lemmens" w:date="2015-11-23T17:56:00Z"/>
                <w:rFonts w:cs="Calibri"/>
                <w:sz w:val="20"/>
                <w:szCs w:val="20"/>
                <w:lang w:val="fr-FR"/>
              </w:rPr>
              <w:pPrChange w:id="156" w:author="Hubert Lemmens" w:date="2015-11-23T17:44: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157" w:author="Hubert Lemmens" w:date="2015-11-23T17:45:00Z">
              <w:r>
                <w:rPr>
                  <w:rFonts w:cs="Calibri"/>
                  <w:sz w:val="20"/>
                  <w:szCs w:val="20"/>
                  <w:lang w:val="fr-FR"/>
                </w:rPr>
                <w:t>Logistique</w:t>
              </w:r>
            </w:ins>
          </w:p>
          <w:p w14:paraId="67570C17" w14:textId="6F1E1C79" w:rsidR="00BC24E5" w:rsidRPr="00D22C4A" w:rsidRDefault="00BC24E5" w:rsidP="00BC24E5">
            <w:pPr>
              <w:pStyle w:val="ListParagraph"/>
              <w:numPr>
                <w:ilvl w:val="0"/>
                <w:numId w:val="26"/>
              </w:numPr>
              <w:spacing w:line="240" w:lineRule="auto"/>
              <w:ind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Change w:id="158" w:author="Hubert Lemmens" w:date="2015-11-23T17:44:00Z">
                  <w:rPr>
                    <w:lang w:val="fr-FR"/>
                  </w:rPr>
                </w:rPrChange>
              </w:rPr>
              <w:pPrChange w:id="159" w:author="Hubert Lemmens" w:date="2015-11-23T17:44: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160" w:author="Hubert Lemmens" w:date="2015-11-23T17:56:00Z">
              <w:r>
                <w:rPr>
                  <w:rFonts w:cs="Calibri"/>
                  <w:sz w:val="20"/>
                  <w:szCs w:val="20"/>
                  <w:lang w:val="fr-FR"/>
                </w:rPr>
                <w:t>Responsabilité transversale du Membre de Comité de Direction.</w:t>
              </w:r>
            </w:ins>
          </w:p>
        </w:tc>
      </w:tr>
      <w:tr w:rsidR="00691630" w:rsidRPr="004547C3" w14:paraId="7C3C5A7E" w14:textId="77777777" w:rsidTr="00C10F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161" w:author="Hubert Lemmens" w:date="2015-11-23T17:48:00Z">
              <w:tcPr>
                <w:tcW w:w="1919" w:type="dxa"/>
                <w:shd w:val="clear" w:color="auto" w:fill="auto"/>
              </w:tcPr>
            </w:tcPrChange>
          </w:tcPr>
          <w:p w14:paraId="47CF6AE7" w14:textId="73EF30EA" w:rsidR="00691630" w:rsidRPr="004547C3" w:rsidRDefault="0067245E" w:rsidP="003E330B">
            <w:pPr>
              <w:spacing w:line="240" w:lineRule="auto"/>
              <w:ind w:left="0" w:right="0"/>
              <w:jc w:val="left"/>
              <w:cnfStyle w:val="001000010000" w:firstRow="0" w:lastRow="0" w:firstColumn="1"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2003 - 2008</w:t>
            </w:r>
          </w:p>
        </w:tc>
        <w:tc>
          <w:tcPr>
            <w:tcW w:w="2640" w:type="dxa"/>
            <w:shd w:val="clear" w:color="auto" w:fill="auto"/>
            <w:tcPrChange w:id="162" w:author="Hubert Lemmens" w:date="2015-11-23T17:48:00Z">
              <w:tcPr>
                <w:tcW w:w="2640" w:type="dxa"/>
                <w:shd w:val="clear" w:color="auto" w:fill="auto"/>
              </w:tcPr>
            </w:tcPrChange>
          </w:tcPr>
          <w:p w14:paraId="7B44EBE4" w14:textId="72655D08" w:rsidR="00691630" w:rsidRPr="004547C3"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 xml:space="preserve">Elia </w:t>
            </w:r>
            <w:proofErr w:type="spellStart"/>
            <w:r>
              <w:rPr>
                <w:rFonts w:cs="Calibri"/>
                <w:sz w:val="20"/>
                <w:szCs w:val="20"/>
                <w:lang w:val="fr-FR"/>
              </w:rPr>
              <w:t>Asset</w:t>
            </w:r>
            <w:proofErr w:type="spellEnd"/>
          </w:p>
        </w:tc>
        <w:tc>
          <w:tcPr>
            <w:tcW w:w="4528" w:type="dxa"/>
            <w:shd w:val="clear" w:color="auto" w:fill="auto"/>
            <w:tcPrChange w:id="163" w:author="Hubert Lemmens" w:date="2015-11-23T17:48:00Z">
              <w:tcPr>
                <w:tcW w:w="4528" w:type="dxa"/>
                <w:shd w:val="clear" w:color="auto" w:fill="auto"/>
              </w:tcPr>
            </w:tcPrChange>
          </w:tcPr>
          <w:p w14:paraId="16F9FD5B" w14:textId="77777777" w:rsidR="00AB7962" w:rsidRDefault="0067245E" w:rsidP="000E30CD">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ins w:id="164" w:author="Hubert Lemmens" w:date="2015-11-23T17:41:00Z"/>
                <w:rFonts w:cs="Calibri"/>
                <w:sz w:val="20"/>
                <w:szCs w:val="20"/>
                <w:lang w:val="fr-FR"/>
              </w:rPr>
            </w:pPr>
            <w:r>
              <w:rPr>
                <w:rFonts w:cs="Calibri"/>
                <w:sz w:val="20"/>
                <w:szCs w:val="20"/>
                <w:lang w:val="fr-FR"/>
              </w:rPr>
              <w:t>Directeur Exploitation du Système, membre du Comité de Direction</w:t>
            </w:r>
          </w:p>
          <w:p w14:paraId="0FA151B9"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ins w:id="165" w:author="Hubert Lemmens" w:date="2015-11-23T17:53:00Z"/>
                <w:szCs w:val="20"/>
                <w:lang w:val="fr-CA"/>
              </w:rPr>
            </w:pPr>
            <w:ins w:id="166" w:author="Hubert Lemmens" w:date="2015-11-23T17:53:00Z">
              <w:r>
                <w:rPr>
                  <w:szCs w:val="20"/>
                  <w:lang w:val="fr-CA"/>
                </w:rPr>
                <w:t>Achats des services auxiliaires</w:t>
              </w:r>
            </w:ins>
          </w:p>
          <w:p w14:paraId="3AC8CF6B"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ins w:id="167" w:author="Hubert Lemmens" w:date="2015-11-23T17:54:00Z"/>
                <w:szCs w:val="20"/>
                <w:lang w:val="fr-CA"/>
              </w:rPr>
            </w:pPr>
            <w:ins w:id="168" w:author="Hubert Lemmens" w:date="2015-11-23T17:53:00Z">
              <w:r>
                <w:rPr>
                  <w:szCs w:val="20"/>
                  <w:lang w:val="fr-CA"/>
                </w:rPr>
                <w:t>Planning opérationnel</w:t>
              </w:r>
            </w:ins>
          </w:p>
          <w:p w14:paraId="481EA52D" w14:textId="3C2A922E"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ins w:id="169" w:author="Hubert Lemmens" w:date="2015-11-23T17:53:00Z"/>
                <w:szCs w:val="20"/>
                <w:lang w:val="fr-CA"/>
              </w:rPr>
            </w:pPr>
            <w:ins w:id="170" w:author="Hubert Lemmens" w:date="2015-11-23T17:54:00Z">
              <w:r>
                <w:rPr>
                  <w:szCs w:val="20"/>
                  <w:lang w:val="fr-CA"/>
                </w:rPr>
                <w:t>Informatique de gestion des processus opérationnels</w:t>
              </w:r>
            </w:ins>
          </w:p>
          <w:p w14:paraId="44CA11F7"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ins w:id="171" w:author="Hubert Lemmens" w:date="2015-11-23T17:53:00Z"/>
                <w:szCs w:val="20"/>
                <w:lang w:val="fr-CA"/>
              </w:rPr>
            </w:pPr>
            <w:ins w:id="172" w:author="Hubert Lemmens" w:date="2015-11-23T17:53:00Z">
              <w:r>
                <w:rPr>
                  <w:szCs w:val="20"/>
                  <w:lang w:val="fr-CA"/>
                </w:rPr>
                <w:t>Relations producteurs et distributeurs</w:t>
              </w:r>
            </w:ins>
          </w:p>
          <w:p w14:paraId="171FFF42" w14:textId="17831F79"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ins w:id="173" w:author="Hubert Lemmens" w:date="2015-11-23T17:53:00Z"/>
                <w:szCs w:val="20"/>
                <w:lang w:val="fr-CA"/>
              </w:rPr>
            </w:pPr>
            <w:ins w:id="174" w:author="Hubert Lemmens" w:date="2015-11-23T17:53:00Z">
              <w:r>
                <w:rPr>
                  <w:szCs w:val="20"/>
                  <w:lang w:val="fr-CA"/>
                </w:rPr>
                <w:t xml:space="preserve">Mise en place </w:t>
              </w:r>
            </w:ins>
            <w:ins w:id="175" w:author="Hubert Lemmens" w:date="2015-11-23T17:55:00Z">
              <w:r>
                <w:rPr>
                  <w:szCs w:val="20"/>
                  <w:lang w:val="fr-CA"/>
                </w:rPr>
                <w:t>du</w:t>
              </w:r>
            </w:ins>
            <w:ins w:id="176" w:author="Hubert Lemmens" w:date="2015-11-23T17:53:00Z">
              <w:r>
                <w:rPr>
                  <w:szCs w:val="20"/>
                  <w:lang w:val="fr-CA"/>
                </w:rPr>
                <w:t xml:space="preserve"> code de sauvegarde et </w:t>
              </w:r>
            </w:ins>
            <w:ins w:id="177" w:author="Hubert Lemmens" w:date="2015-11-23T17:56:00Z">
              <w:r>
                <w:rPr>
                  <w:szCs w:val="20"/>
                  <w:lang w:val="fr-CA"/>
                </w:rPr>
                <w:t>du</w:t>
              </w:r>
            </w:ins>
            <w:ins w:id="178" w:author="Hubert Lemmens" w:date="2015-11-23T17:53:00Z">
              <w:r>
                <w:rPr>
                  <w:szCs w:val="20"/>
                  <w:lang w:val="fr-CA"/>
                </w:rPr>
                <w:t xml:space="preserve"> code de reconstruction du réseau</w:t>
              </w:r>
            </w:ins>
          </w:p>
          <w:p w14:paraId="4190483D"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ins w:id="179" w:author="Hubert Lemmens" w:date="2015-11-23T17:53:00Z"/>
                <w:szCs w:val="20"/>
                <w:lang w:val="fr-CA"/>
              </w:rPr>
            </w:pPr>
            <w:ins w:id="180" w:author="Hubert Lemmens" w:date="2015-11-23T17:53:00Z">
              <w:r>
                <w:rPr>
                  <w:szCs w:val="20"/>
                  <w:lang w:val="fr-CA"/>
                </w:rPr>
                <w:t>Mise en place de la gestion de crises</w:t>
              </w:r>
            </w:ins>
          </w:p>
          <w:p w14:paraId="57302E04" w14:textId="77777777" w:rsidR="00BC24E5"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ins w:id="181" w:author="Hubert Lemmens" w:date="2015-11-23T17:53:00Z"/>
                <w:szCs w:val="20"/>
                <w:lang w:val="fr-CA"/>
              </w:rPr>
            </w:pPr>
            <w:ins w:id="182" w:author="Hubert Lemmens" w:date="2015-11-23T17:53:00Z">
              <w:r>
                <w:rPr>
                  <w:szCs w:val="20"/>
                  <w:lang w:val="fr-CA"/>
                </w:rPr>
                <w:t>Mise en place du centre de formation</w:t>
              </w:r>
            </w:ins>
          </w:p>
          <w:p w14:paraId="6E6231D5" w14:textId="77777777" w:rsidR="00BC24E5" w:rsidRPr="002536F4" w:rsidRDefault="00BC24E5" w:rsidP="00BC24E5">
            <w:pPr>
              <w:pStyle w:val="Body-Regular"/>
              <w:numPr>
                <w:ilvl w:val="0"/>
                <w:numId w:val="25"/>
              </w:numPr>
              <w:spacing w:after="0"/>
              <w:cnfStyle w:val="000000010000" w:firstRow="0" w:lastRow="0" w:firstColumn="0" w:lastColumn="0" w:oddVBand="0" w:evenVBand="0" w:oddHBand="0" w:evenHBand="1" w:firstRowFirstColumn="0" w:firstRowLastColumn="0" w:lastRowFirstColumn="0" w:lastRowLastColumn="0"/>
              <w:rPr>
                <w:ins w:id="183" w:author="Hubert Lemmens" w:date="2015-11-23T17:53:00Z"/>
                <w:szCs w:val="20"/>
                <w:lang w:val="fr-CA"/>
              </w:rPr>
            </w:pPr>
            <w:ins w:id="184" w:author="Hubert Lemmens" w:date="2015-11-23T17:53:00Z">
              <w:r>
                <w:rPr>
                  <w:szCs w:val="20"/>
                  <w:lang w:val="fr-CA"/>
                </w:rPr>
                <w:t xml:space="preserve">Spécification d’un nouveau système de </w:t>
              </w:r>
              <w:r>
                <w:rPr>
                  <w:szCs w:val="20"/>
                  <w:lang w:val="fr-CA"/>
                </w:rPr>
                <w:lastRenderedPageBreak/>
                <w:t>dispatching pour le dispatching national et les 3 dispatchings régionaux</w:t>
              </w:r>
            </w:ins>
          </w:p>
          <w:p w14:paraId="12217294" w14:textId="636CA07F" w:rsidR="00D22C4A" w:rsidRDefault="00D22C4A" w:rsidP="00BC24E5">
            <w:pPr>
              <w:pStyle w:val="ListParagraph"/>
              <w:numPr>
                <w:ilvl w:val="0"/>
                <w:numId w:val="25"/>
              </w:numPr>
              <w:spacing w:line="240" w:lineRule="auto"/>
              <w:ind w:right="0"/>
              <w:jc w:val="left"/>
              <w:cnfStyle w:val="000000010000" w:firstRow="0" w:lastRow="0" w:firstColumn="0" w:lastColumn="0" w:oddVBand="0" w:evenVBand="0" w:oddHBand="0" w:evenHBand="1" w:firstRowFirstColumn="0" w:firstRowLastColumn="0" w:lastRowFirstColumn="0" w:lastRowLastColumn="0"/>
              <w:rPr>
                <w:ins w:id="185" w:author="Hubert Lemmens" w:date="2015-11-23T17:43:00Z"/>
                <w:rFonts w:cs="Calibri"/>
                <w:sz w:val="20"/>
                <w:szCs w:val="20"/>
                <w:lang w:val="fr-FR"/>
              </w:rPr>
              <w:pPrChange w:id="186" w:author="Hubert Lemmens" w:date="2015-11-23T17:41: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187" w:author="Hubert Lemmens" w:date="2015-11-23T17:44:00Z">
              <w:r>
                <w:rPr>
                  <w:rFonts w:cs="Calibri"/>
                  <w:sz w:val="20"/>
                  <w:szCs w:val="20"/>
                  <w:lang w:val="fr-FR"/>
                </w:rPr>
                <w:t xml:space="preserve">Contribution aux plans de développements réseaux </w:t>
              </w:r>
            </w:ins>
          </w:p>
          <w:p w14:paraId="030F79AF" w14:textId="77777777" w:rsidR="00D22C4A" w:rsidRDefault="00D22C4A" w:rsidP="00BC24E5">
            <w:pPr>
              <w:pStyle w:val="ListParagraph"/>
              <w:numPr>
                <w:ilvl w:val="0"/>
                <w:numId w:val="25"/>
              </w:numPr>
              <w:spacing w:line="240" w:lineRule="auto"/>
              <w:ind w:right="0"/>
              <w:jc w:val="left"/>
              <w:cnfStyle w:val="000000010000" w:firstRow="0" w:lastRow="0" w:firstColumn="0" w:lastColumn="0" w:oddVBand="0" w:evenVBand="0" w:oddHBand="0" w:evenHBand="1" w:firstRowFirstColumn="0" w:firstRowLastColumn="0" w:lastRowFirstColumn="0" w:lastRowLastColumn="0"/>
              <w:rPr>
                <w:ins w:id="188" w:author="Hubert Lemmens" w:date="2015-11-23T17:49:00Z"/>
                <w:rFonts w:cs="Calibri"/>
                <w:sz w:val="20"/>
                <w:szCs w:val="20"/>
                <w:lang w:val="fr-FR"/>
              </w:rPr>
              <w:pPrChange w:id="189" w:author="Hubert Lemmens" w:date="2015-11-23T17:41: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190" w:author="Hubert Lemmens" w:date="2015-11-23T17:44:00Z">
              <w:r>
                <w:rPr>
                  <w:rFonts w:cs="Calibri"/>
                  <w:sz w:val="20"/>
                  <w:szCs w:val="20"/>
                  <w:lang w:val="fr-FR"/>
                </w:rPr>
                <w:t>Membre du comité d’investissements réseaux</w:t>
              </w:r>
            </w:ins>
          </w:p>
          <w:p w14:paraId="2C4DBE61" w14:textId="77777777" w:rsidR="00C10F8D" w:rsidRDefault="00C10F8D" w:rsidP="00BC24E5">
            <w:pPr>
              <w:pStyle w:val="ListParagraph"/>
              <w:numPr>
                <w:ilvl w:val="0"/>
                <w:numId w:val="25"/>
              </w:numPr>
              <w:spacing w:line="240" w:lineRule="auto"/>
              <w:ind w:right="0"/>
              <w:jc w:val="left"/>
              <w:cnfStyle w:val="000000010000" w:firstRow="0" w:lastRow="0" w:firstColumn="0" w:lastColumn="0" w:oddVBand="0" w:evenVBand="0" w:oddHBand="0" w:evenHBand="1" w:firstRowFirstColumn="0" w:firstRowLastColumn="0" w:lastRowFirstColumn="0" w:lastRowLastColumn="0"/>
              <w:rPr>
                <w:ins w:id="191" w:author="Hubert Lemmens" w:date="2015-11-23T17:57:00Z"/>
                <w:rFonts w:cs="Calibri"/>
                <w:sz w:val="20"/>
                <w:szCs w:val="20"/>
                <w:lang w:val="fr-FR"/>
              </w:rPr>
              <w:pPrChange w:id="192" w:author="Hubert Lemmens" w:date="2015-11-23T17:41: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193" w:author="Hubert Lemmens" w:date="2015-11-23T17:49:00Z">
              <w:r>
                <w:rPr>
                  <w:rFonts w:cs="Calibri"/>
                  <w:sz w:val="20"/>
                  <w:szCs w:val="20"/>
                  <w:lang w:val="fr-FR"/>
                </w:rPr>
                <w:t>Contribution à la mise en bourse d’Elia</w:t>
              </w:r>
            </w:ins>
          </w:p>
          <w:p w14:paraId="1E1A9113" w14:textId="3D8D4796" w:rsidR="00BC24E5" w:rsidRPr="00D22C4A" w:rsidRDefault="00BC24E5" w:rsidP="00BC24E5">
            <w:pPr>
              <w:pStyle w:val="ListParagraph"/>
              <w:numPr>
                <w:ilvl w:val="0"/>
                <w:numId w:val="25"/>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Change w:id="194" w:author="Hubert Lemmens" w:date="2015-11-23T17:41:00Z">
                  <w:rPr>
                    <w:lang w:val="fr-FR"/>
                  </w:rPr>
                </w:rPrChange>
              </w:rPr>
              <w:pPrChange w:id="195" w:author="Hubert Lemmens" w:date="2015-11-23T17:41: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196" w:author="Hubert Lemmens" w:date="2015-11-23T17:57:00Z">
              <w:r>
                <w:rPr>
                  <w:rFonts w:cs="Calibri"/>
                  <w:sz w:val="20"/>
                  <w:szCs w:val="20"/>
                  <w:lang w:val="fr-FR"/>
                </w:rPr>
                <w:t>Responsabilité transversale du Membre de Comité de Direction.</w:t>
              </w:r>
            </w:ins>
          </w:p>
        </w:tc>
      </w:tr>
      <w:tr w:rsidR="00E13012" w:rsidRPr="00E13012" w14:paraId="63D5335B" w14:textId="77777777" w:rsidTr="00C10F8D">
        <w:trPr>
          <w:cnfStyle w:val="000000100000" w:firstRow="0" w:lastRow="0" w:firstColumn="0" w:lastColumn="0" w:oddVBand="0" w:evenVBand="0" w:oddHBand="1" w:evenHBand="0" w:firstRowFirstColumn="0" w:firstRowLastColumn="0" w:lastRowFirstColumn="0" w:lastRowLastColumn="0"/>
          <w:ins w:id="197" w:author="Hubert Lemmens" w:date="2015-11-23T17:32:00Z"/>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198" w:author="Hubert Lemmens" w:date="2015-11-23T17:48:00Z">
              <w:tcPr>
                <w:tcW w:w="1919" w:type="dxa"/>
                <w:shd w:val="clear" w:color="auto" w:fill="auto"/>
              </w:tcPr>
            </w:tcPrChange>
          </w:tcPr>
          <w:p w14:paraId="0B0FEDF5" w14:textId="28354387" w:rsidR="00E13012" w:rsidRDefault="00E13012" w:rsidP="003E330B">
            <w:pPr>
              <w:spacing w:line="240" w:lineRule="auto"/>
              <w:ind w:left="0" w:right="0"/>
              <w:jc w:val="left"/>
              <w:cnfStyle w:val="001000100000" w:firstRow="0" w:lastRow="0" w:firstColumn="1" w:lastColumn="0" w:oddVBand="0" w:evenVBand="0" w:oddHBand="1" w:evenHBand="0" w:firstRowFirstColumn="0" w:firstRowLastColumn="0" w:lastRowFirstColumn="0" w:lastRowLastColumn="0"/>
              <w:rPr>
                <w:ins w:id="199" w:author="Hubert Lemmens" w:date="2015-11-23T17:39:00Z"/>
                <w:rFonts w:cs="Calibri"/>
                <w:sz w:val="20"/>
                <w:szCs w:val="20"/>
                <w:lang w:val="fr-FR"/>
              </w:rPr>
            </w:pPr>
            <w:ins w:id="200" w:author="Hubert Lemmens" w:date="2015-11-23T17:32:00Z">
              <w:r w:rsidRPr="00E13012">
                <w:rPr>
                  <w:rFonts w:cs="Calibri"/>
                  <w:sz w:val="20"/>
                  <w:szCs w:val="20"/>
                  <w:lang w:val="fr-FR"/>
                </w:rPr>
                <w:lastRenderedPageBreak/>
                <w:t>2001 - 2003</w:t>
              </w:r>
            </w:ins>
          </w:p>
          <w:p w14:paraId="0214B466" w14:textId="6F594C86" w:rsidR="00E13012" w:rsidRDefault="00E13012" w:rsidP="00E13012">
            <w:pPr>
              <w:cnfStyle w:val="001000100000" w:firstRow="0" w:lastRow="0" w:firstColumn="1" w:lastColumn="0" w:oddVBand="0" w:evenVBand="0" w:oddHBand="1" w:evenHBand="0" w:firstRowFirstColumn="0" w:firstRowLastColumn="0" w:lastRowFirstColumn="0" w:lastRowLastColumn="0"/>
              <w:rPr>
                <w:ins w:id="201" w:author="Hubert Lemmens" w:date="2015-11-23T17:39:00Z"/>
                <w:rFonts w:cs="Calibri"/>
                <w:sz w:val="20"/>
                <w:szCs w:val="20"/>
                <w:lang w:val="fr-FR"/>
              </w:rPr>
            </w:pPr>
          </w:p>
          <w:p w14:paraId="4FD9959C" w14:textId="77777777" w:rsidR="00E13012" w:rsidRPr="00E13012" w:rsidRDefault="00E13012" w:rsidP="00E13012">
            <w:pPr>
              <w:jc w:val="center"/>
              <w:cnfStyle w:val="001000100000" w:firstRow="0" w:lastRow="0" w:firstColumn="1" w:lastColumn="0" w:oddVBand="0" w:evenVBand="0" w:oddHBand="1" w:evenHBand="0" w:firstRowFirstColumn="0" w:firstRowLastColumn="0" w:lastRowFirstColumn="0" w:lastRowLastColumn="0"/>
              <w:rPr>
                <w:ins w:id="202" w:author="Hubert Lemmens" w:date="2015-11-23T17:32:00Z"/>
                <w:rFonts w:cs="Calibri"/>
                <w:sz w:val="20"/>
                <w:szCs w:val="20"/>
                <w:lang w:val="fr-FR"/>
              </w:rPr>
              <w:pPrChange w:id="203" w:author="Hubert Lemmens" w:date="2015-11-23T17:39:00Z">
                <w:pPr>
                  <w:spacing w:line="240" w:lineRule="auto"/>
                  <w:ind w:left="0" w:right="0"/>
                  <w:jc w:val="left"/>
                  <w:cnfStyle w:val="001000100000" w:firstRow="0" w:lastRow="0" w:firstColumn="1" w:lastColumn="0" w:oddVBand="0" w:evenVBand="0" w:oddHBand="1" w:evenHBand="0" w:firstRowFirstColumn="0" w:firstRowLastColumn="0" w:lastRowFirstColumn="0" w:lastRowLastColumn="0"/>
                </w:pPr>
              </w:pPrChange>
            </w:pPr>
          </w:p>
        </w:tc>
        <w:tc>
          <w:tcPr>
            <w:tcW w:w="2640" w:type="dxa"/>
            <w:shd w:val="clear" w:color="auto" w:fill="auto"/>
            <w:tcPrChange w:id="204" w:author="Hubert Lemmens" w:date="2015-11-23T17:48:00Z">
              <w:tcPr>
                <w:tcW w:w="2640" w:type="dxa"/>
                <w:shd w:val="clear" w:color="auto" w:fill="auto"/>
              </w:tcPr>
            </w:tcPrChange>
          </w:tcPr>
          <w:p w14:paraId="7D288905" w14:textId="08134C81" w:rsidR="00C10F8D" w:rsidRDefault="00E13012"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ins w:id="205" w:author="Hubert Lemmens" w:date="2015-11-23T17:47:00Z"/>
                <w:rFonts w:cs="Calibri"/>
                <w:sz w:val="20"/>
                <w:szCs w:val="20"/>
                <w:lang w:val="fr-FR"/>
              </w:rPr>
            </w:pPr>
            <w:ins w:id="206" w:author="Hubert Lemmens" w:date="2015-11-23T17:32:00Z">
              <w:r w:rsidRPr="00E13012">
                <w:rPr>
                  <w:rFonts w:cs="Calibri"/>
                  <w:sz w:val="20"/>
                  <w:szCs w:val="20"/>
                  <w:lang w:val="fr-FR"/>
                </w:rPr>
                <w:t xml:space="preserve">Elia </w:t>
              </w:r>
              <w:proofErr w:type="spellStart"/>
              <w:r w:rsidRPr="00E13012">
                <w:rPr>
                  <w:rFonts w:cs="Calibri"/>
                  <w:sz w:val="20"/>
                  <w:szCs w:val="20"/>
                  <w:lang w:val="fr-FR"/>
                </w:rPr>
                <w:t>Asset</w:t>
              </w:r>
            </w:ins>
            <w:proofErr w:type="spellEnd"/>
          </w:p>
          <w:p w14:paraId="676AB0DA" w14:textId="77777777" w:rsidR="00E13012" w:rsidRPr="00C10F8D" w:rsidRDefault="00E13012" w:rsidP="00C10F8D">
            <w:pPr>
              <w:jc w:val="center"/>
              <w:cnfStyle w:val="000000100000" w:firstRow="0" w:lastRow="0" w:firstColumn="0" w:lastColumn="0" w:oddVBand="0" w:evenVBand="0" w:oddHBand="1" w:evenHBand="0" w:firstRowFirstColumn="0" w:firstRowLastColumn="0" w:lastRowFirstColumn="0" w:lastRowLastColumn="0"/>
              <w:rPr>
                <w:ins w:id="207" w:author="Hubert Lemmens" w:date="2015-11-23T17:32:00Z"/>
                <w:rFonts w:cs="Calibri"/>
                <w:sz w:val="20"/>
                <w:szCs w:val="20"/>
                <w:lang w:val="fr-FR"/>
              </w:rPr>
              <w:pPrChange w:id="208" w:author="Hubert Lemmens" w:date="2015-11-23T17:47: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p>
        </w:tc>
        <w:tc>
          <w:tcPr>
            <w:tcW w:w="4528" w:type="dxa"/>
            <w:shd w:val="clear" w:color="auto" w:fill="auto"/>
            <w:tcPrChange w:id="209" w:author="Hubert Lemmens" w:date="2015-11-23T17:48:00Z">
              <w:tcPr>
                <w:tcW w:w="4528" w:type="dxa"/>
                <w:shd w:val="clear" w:color="auto" w:fill="auto"/>
              </w:tcPr>
            </w:tcPrChange>
          </w:tcPr>
          <w:p w14:paraId="4E57E0BE" w14:textId="77777777" w:rsidR="00E13012" w:rsidRPr="00B628D7" w:rsidRDefault="00E13012" w:rsidP="00E13012">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ins w:id="210" w:author="Hubert Lemmens" w:date="2015-11-23T17:33:00Z"/>
                <w:rFonts w:cs="Calibri"/>
                <w:sz w:val="20"/>
                <w:szCs w:val="20"/>
                <w:lang w:val="fr-FR"/>
              </w:rPr>
            </w:pPr>
            <w:ins w:id="211" w:author="Hubert Lemmens" w:date="2015-11-23T17:33:00Z">
              <w:r w:rsidRPr="00B628D7">
                <w:rPr>
                  <w:rFonts w:cs="Calibri"/>
                  <w:sz w:val="20"/>
                  <w:szCs w:val="20"/>
                  <w:lang w:val="fr-FR"/>
                </w:rPr>
                <w:t>Chef de l’Exploitation du Réseau</w:t>
              </w:r>
            </w:ins>
          </w:p>
          <w:p w14:paraId="1C55A5D4" w14:textId="77777777" w:rsidR="00E13012" w:rsidRDefault="00E13012" w:rsidP="00E13012">
            <w:pPr>
              <w:pStyle w:val="ListParagraph"/>
              <w:numPr>
                <w:ilvl w:val="0"/>
                <w:numId w:val="24"/>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212" w:author="Hubert Lemmens" w:date="2015-11-23T17:33:00Z"/>
                <w:rFonts w:cs="Calibri"/>
                <w:sz w:val="20"/>
                <w:szCs w:val="20"/>
                <w:lang w:val="fr-FR"/>
              </w:rPr>
            </w:pPr>
            <w:ins w:id="213" w:author="Hubert Lemmens" w:date="2015-11-23T17:33:00Z">
              <w:r>
                <w:rPr>
                  <w:rFonts w:cs="Calibri"/>
                  <w:sz w:val="20"/>
                  <w:szCs w:val="20"/>
                  <w:lang w:val="fr-FR"/>
                </w:rPr>
                <w:t>Exploitation des Dispatchings National et Régionaux</w:t>
              </w:r>
            </w:ins>
          </w:p>
          <w:p w14:paraId="171D8DCA" w14:textId="2657F25F" w:rsidR="00E13012" w:rsidRPr="00E13012" w:rsidRDefault="00D22C4A" w:rsidP="00E13012">
            <w:pPr>
              <w:pStyle w:val="ListParagraph"/>
              <w:numPr>
                <w:ilvl w:val="0"/>
                <w:numId w:val="24"/>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214" w:author="Hubert Lemmens" w:date="2015-11-23T17:32:00Z"/>
                <w:rFonts w:cs="Calibri"/>
                <w:sz w:val="20"/>
                <w:szCs w:val="20"/>
                <w:lang w:val="fr-FR"/>
                <w:rPrChange w:id="215" w:author="Hubert Lemmens" w:date="2015-11-23T17:39:00Z">
                  <w:rPr>
                    <w:ins w:id="216" w:author="Hubert Lemmens" w:date="2015-11-23T17:32:00Z"/>
                    <w:lang w:val="fr-FR"/>
                  </w:rPr>
                </w:rPrChange>
              </w:rPr>
              <w:pPrChange w:id="217" w:author="Hubert Lemmens" w:date="2015-11-23T17:39:00Z">
                <w:pPr>
                  <w:spacing w:line="240" w:lineRule="auto"/>
                  <w:ind w:left="0" w:right="0"/>
                  <w:jc w:val="left"/>
                  <w:cnfStyle w:val="000000100000" w:firstRow="0" w:lastRow="0" w:firstColumn="0" w:lastColumn="0" w:oddVBand="0" w:evenVBand="0" w:oddHBand="1" w:evenHBand="0" w:firstRowFirstColumn="0" w:firstRowLastColumn="0" w:lastRowFirstColumn="0" w:lastRowLastColumn="0"/>
                </w:pPr>
              </w:pPrChange>
            </w:pPr>
            <w:ins w:id="218" w:author="Hubert Lemmens" w:date="2015-11-23T17:41:00Z">
              <w:r>
                <w:rPr>
                  <w:rFonts w:cs="Calibri"/>
                  <w:sz w:val="20"/>
                  <w:szCs w:val="20"/>
                  <w:lang w:val="fr-FR"/>
                </w:rPr>
                <w:t>Restructuration des dispatchings régionaux</w:t>
              </w:r>
            </w:ins>
          </w:p>
        </w:tc>
      </w:tr>
      <w:tr w:rsidR="00691630" w:rsidRPr="004547C3" w14:paraId="373FD3D0" w14:textId="77777777" w:rsidTr="00C10F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219" w:author="Hubert Lemmens" w:date="2015-11-23T17:48:00Z">
              <w:tcPr>
                <w:tcW w:w="1919" w:type="dxa"/>
                <w:shd w:val="clear" w:color="auto" w:fill="auto"/>
              </w:tcPr>
            </w:tcPrChange>
          </w:tcPr>
          <w:p w14:paraId="25D76051" w14:textId="49F954BA" w:rsidR="00691630" w:rsidRPr="004547C3" w:rsidRDefault="0067245E" w:rsidP="00E13012">
            <w:pPr>
              <w:spacing w:line="240" w:lineRule="auto"/>
              <w:ind w:left="0" w:right="0"/>
              <w:jc w:val="left"/>
              <w:cnfStyle w:val="001000010000" w:firstRow="0" w:lastRow="0" w:firstColumn="1"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 xml:space="preserve">1999 - </w:t>
            </w:r>
            <w:del w:id="220" w:author="Hubert Lemmens" w:date="2015-11-23T17:32:00Z">
              <w:r w:rsidDel="00E13012">
                <w:rPr>
                  <w:rFonts w:cs="Calibri"/>
                  <w:sz w:val="20"/>
                  <w:szCs w:val="20"/>
                  <w:lang w:val="fr-FR"/>
                </w:rPr>
                <w:delText>2003</w:delText>
              </w:r>
            </w:del>
            <w:ins w:id="221" w:author="Hubert Lemmens" w:date="2015-11-23T17:32:00Z">
              <w:r w:rsidR="00E13012">
                <w:rPr>
                  <w:rFonts w:cs="Calibri"/>
                  <w:sz w:val="20"/>
                  <w:szCs w:val="20"/>
                  <w:lang w:val="fr-FR"/>
                </w:rPr>
                <w:t>2001</w:t>
              </w:r>
            </w:ins>
          </w:p>
        </w:tc>
        <w:tc>
          <w:tcPr>
            <w:tcW w:w="2640" w:type="dxa"/>
            <w:shd w:val="clear" w:color="auto" w:fill="auto"/>
            <w:tcPrChange w:id="222" w:author="Hubert Lemmens" w:date="2015-11-23T17:48:00Z">
              <w:tcPr>
                <w:tcW w:w="2640" w:type="dxa"/>
                <w:shd w:val="clear" w:color="auto" w:fill="auto"/>
              </w:tcPr>
            </w:tcPrChange>
          </w:tcPr>
          <w:p w14:paraId="5296BBFF" w14:textId="2A7B8AD0" w:rsidR="00691630" w:rsidRPr="004547C3"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Electrabel</w:t>
            </w:r>
          </w:p>
        </w:tc>
        <w:tc>
          <w:tcPr>
            <w:tcW w:w="4528" w:type="dxa"/>
            <w:shd w:val="clear" w:color="auto" w:fill="auto"/>
            <w:tcPrChange w:id="223" w:author="Hubert Lemmens" w:date="2015-11-23T17:48:00Z">
              <w:tcPr>
                <w:tcW w:w="4528" w:type="dxa"/>
                <w:shd w:val="clear" w:color="auto" w:fill="auto"/>
              </w:tcPr>
            </w:tcPrChange>
          </w:tcPr>
          <w:p w14:paraId="51E2CD81" w14:textId="77777777" w:rsidR="002517F9" w:rsidRPr="00A974CB" w:rsidRDefault="0067245E" w:rsidP="000E30CD">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Change w:id="224" w:author="Hubert Lemmens" w:date="2015-11-23T17:27:00Z">
                  <w:rPr>
                    <w:rFonts w:cs="Calibri"/>
                    <w:sz w:val="20"/>
                    <w:szCs w:val="20"/>
                    <w:highlight w:val="green"/>
                    <w:lang w:val="fr-FR"/>
                  </w:rPr>
                </w:rPrChange>
              </w:rPr>
            </w:pPr>
            <w:r w:rsidRPr="00A974CB">
              <w:rPr>
                <w:rFonts w:cs="Calibri"/>
                <w:sz w:val="20"/>
                <w:szCs w:val="20"/>
                <w:lang w:val="fr-FR"/>
                <w:rPrChange w:id="225" w:author="Hubert Lemmens" w:date="2015-11-23T17:27:00Z">
                  <w:rPr>
                    <w:rFonts w:cs="Calibri"/>
                    <w:sz w:val="20"/>
                    <w:szCs w:val="20"/>
                    <w:highlight w:val="green"/>
                    <w:lang w:val="fr-FR"/>
                  </w:rPr>
                </w:rPrChange>
              </w:rPr>
              <w:t>Chef de l’Exploitation du Réseau</w:t>
            </w:r>
          </w:p>
          <w:p w14:paraId="2C9D8E92" w14:textId="39C3A8DA" w:rsidR="00A974CB" w:rsidRDefault="0040423E" w:rsidP="00A974CB">
            <w:pPr>
              <w:pStyle w:val="ListParagraph"/>
              <w:numPr>
                <w:ilvl w:val="0"/>
                <w:numId w:val="24"/>
              </w:numPr>
              <w:spacing w:line="240" w:lineRule="auto"/>
              <w:ind w:right="0"/>
              <w:jc w:val="left"/>
              <w:cnfStyle w:val="000000010000" w:firstRow="0" w:lastRow="0" w:firstColumn="0" w:lastColumn="0" w:oddVBand="0" w:evenVBand="0" w:oddHBand="0" w:evenHBand="1" w:firstRowFirstColumn="0" w:firstRowLastColumn="0" w:lastRowFirstColumn="0" w:lastRowLastColumn="0"/>
              <w:rPr>
                <w:ins w:id="226" w:author="Hubert Lemmens" w:date="2015-11-23T17:28:00Z"/>
                <w:rFonts w:cs="Calibri"/>
                <w:sz w:val="20"/>
                <w:szCs w:val="20"/>
                <w:lang w:val="fr-FR"/>
              </w:rPr>
              <w:pPrChange w:id="227" w:author="Hubert Lemmens" w:date="2015-11-23T17:28:00Z">
                <w:pPr>
                  <w:spacing w:line="240" w:lineRule="auto"/>
                  <w:ind w:right="0"/>
                  <w:jc w:val="left"/>
                  <w:cnfStyle w:val="000000010000" w:firstRow="0" w:lastRow="0" w:firstColumn="0" w:lastColumn="0" w:oddVBand="0" w:evenVBand="0" w:oddHBand="0" w:evenHBand="1" w:firstRowFirstColumn="0" w:firstRowLastColumn="0" w:lastRowFirstColumn="0" w:lastRowLastColumn="0"/>
                </w:pPr>
              </w:pPrChange>
            </w:pPr>
            <w:del w:id="228" w:author="Hubert Lemmens" w:date="2015-11-23T17:32:00Z">
              <w:r w:rsidRPr="00A974CB" w:rsidDel="00E13012">
                <w:rPr>
                  <w:rFonts w:cs="Calibri"/>
                  <w:sz w:val="20"/>
                  <w:szCs w:val="20"/>
                  <w:lang w:val="fr-FR"/>
                  <w:rPrChange w:id="229" w:author="Hubert Lemmens" w:date="2015-11-23T17:27:00Z">
                    <w:rPr>
                      <w:rFonts w:cs="Calibri"/>
                      <w:sz w:val="20"/>
                      <w:szCs w:val="20"/>
                      <w:highlight w:val="green"/>
                      <w:lang w:val="fr-FR"/>
                    </w:rPr>
                  </w:rPrChange>
                </w:rPr>
                <w:delText>A completer</w:delText>
              </w:r>
            </w:del>
            <w:ins w:id="230" w:author="Hubert Lemmens" w:date="2015-11-23T17:27:00Z">
              <w:r w:rsidR="00A974CB">
                <w:rPr>
                  <w:rFonts w:cs="Calibri"/>
                  <w:sz w:val="20"/>
                  <w:szCs w:val="20"/>
                  <w:lang w:val="fr-FR"/>
                </w:rPr>
                <w:t xml:space="preserve">Exploitation </w:t>
              </w:r>
            </w:ins>
            <w:ins w:id="231" w:author="Hubert Lemmens" w:date="2015-11-23T17:28:00Z">
              <w:r w:rsidR="00A974CB">
                <w:rPr>
                  <w:rFonts w:cs="Calibri"/>
                  <w:sz w:val="20"/>
                  <w:szCs w:val="20"/>
                  <w:lang w:val="fr-FR"/>
                </w:rPr>
                <w:t>des</w:t>
              </w:r>
            </w:ins>
            <w:ins w:id="232" w:author="Hubert Lemmens" w:date="2015-11-23T17:27:00Z">
              <w:r w:rsidR="00A974CB">
                <w:rPr>
                  <w:rFonts w:cs="Calibri"/>
                  <w:sz w:val="20"/>
                  <w:szCs w:val="20"/>
                  <w:lang w:val="fr-FR"/>
                </w:rPr>
                <w:t xml:space="preserve"> Dispatching</w:t>
              </w:r>
            </w:ins>
            <w:ins w:id="233" w:author="Hubert Lemmens" w:date="2015-11-23T17:28:00Z">
              <w:r w:rsidR="00A974CB">
                <w:rPr>
                  <w:rFonts w:cs="Calibri"/>
                  <w:sz w:val="20"/>
                  <w:szCs w:val="20"/>
                  <w:lang w:val="fr-FR"/>
                </w:rPr>
                <w:t>s</w:t>
              </w:r>
            </w:ins>
            <w:ins w:id="234" w:author="Hubert Lemmens" w:date="2015-11-23T17:27:00Z">
              <w:r w:rsidR="00A974CB">
                <w:rPr>
                  <w:rFonts w:cs="Calibri"/>
                  <w:sz w:val="20"/>
                  <w:szCs w:val="20"/>
                  <w:lang w:val="fr-FR"/>
                </w:rPr>
                <w:t xml:space="preserve"> National et Régiona</w:t>
              </w:r>
            </w:ins>
            <w:ins w:id="235" w:author="Hubert Lemmens" w:date="2015-11-23T17:28:00Z">
              <w:r w:rsidR="00A974CB">
                <w:rPr>
                  <w:rFonts w:cs="Calibri"/>
                  <w:sz w:val="20"/>
                  <w:szCs w:val="20"/>
                  <w:lang w:val="fr-FR"/>
                </w:rPr>
                <w:t>ux</w:t>
              </w:r>
            </w:ins>
          </w:p>
          <w:p w14:paraId="7BB704CB" w14:textId="1CD7BFAF" w:rsidR="00A974CB" w:rsidRPr="00A974CB" w:rsidRDefault="00A974CB" w:rsidP="00A974CB">
            <w:pPr>
              <w:pStyle w:val="ListParagraph"/>
              <w:numPr>
                <w:ilvl w:val="0"/>
                <w:numId w:val="24"/>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Change w:id="236" w:author="Hubert Lemmens" w:date="2015-11-23T17:27:00Z">
                  <w:rPr>
                    <w:highlight w:val="green"/>
                    <w:lang w:val="fr-FR"/>
                  </w:rPr>
                </w:rPrChange>
              </w:rPr>
              <w:pPrChange w:id="237" w:author="Hubert Lemmens" w:date="2015-11-23T17:28:00Z">
                <w:pPr>
                  <w:spacing w:line="240" w:lineRule="auto"/>
                  <w:ind w:right="0"/>
                  <w:jc w:val="left"/>
                  <w:cnfStyle w:val="000000010000" w:firstRow="0" w:lastRow="0" w:firstColumn="0" w:lastColumn="0" w:oddVBand="0" w:evenVBand="0" w:oddHBand="0" w:evenHBand="1" w:firstRowFirstColumn="0" w:firstRowLastColumn="0" w:lastRowFirstColumn="0" w:lastRowLastColumn="0"/>
                </w:pPr>
              </w:pPrChange>
            </w:pPr>
            <w:ins w:id="238" w:author="Hubert Lemmens" w:date="2015-11-23T17:28:00Z">
              <w:r>
                <w:rPr>
                  <w:rFonts w:cs="Calibri"/>
                  <w:sz w:val="20"/>
                  <w:szCs w:val="20"/>
                  <w:lang w:val="fr-FR"/>
                </w:rPr>
                <w:t>Séparation des fonctions de dispatching Production et Transport</w:t>
              </w:r>
            </w:ins>
          </w:p>
        </w:tc>
      </w:tr>
      <w:tr w:rsidR="00691630" w:rsidRPr="004547C3" w14:paraId="5DA532C6" w14:textId="77777777" w:rsidTr="00C1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239" w:author="Hubert Lemmens" w:date="2015-11-23T17:48:00Z">
              <w:tcPr>
                <w:tcW w:w="1919" w:type="dxa"/>
                <w:shd w:val="clear" w:color="auto" w:fill="auto"/>
              </w:tcPr>
            </w:tcPrChange>
          </w:tcPr>
          <w:p w14:paraId="3A5B3E78" w14:textId="339E2776" w:rsidR="009B7356" w:rsidRPr="004547C3" w:rsidRDefault="0067245E" w:rsidP="009B7356">
            <w:pPr>
              <w:spacing w:line="240" w:lineRule="auto"/>
              <w:ind w:left="0" w:right="0"/>
              <w:jc w:val="left"/>
              <w:cnfStyle w:val="001000100000" w:firstRow="0" w:lastRow="0" w:firstColumn="1"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 xml:space="preserve">1997 </w:t>
            </w:r>
            <w:del w:id="240" w:author="Hubert Lemmens" w:date="2015-11-23T16:59:00Z">
              <w:r w:rsidDel="009B7356">
                <w:rPr>
                  <w:rFonts w:cs="Calibri"/>
                  <w:sz w:val="20"/>
                  <w:szCs w:val="20"/>
                  <w:lang w:val="fr-FR"/>
                </w:rPr>
                <w:delText>-</w:delText>
              </w:r>
            </w:del>
            <w:ins w:id="241" w:author="Hubert Lemmens" w:date="2015-11-23T16:59:00Z">
              <w:r w:rsidR="009B7356">
                <w:rPr>
                  <w:rFonts w:cs="Calibri"/>
                  <w:sz w:val="20"/>
                  <w:szCs w:val="20"/>
                  <w:lang w:val="fr-FR"/>
                </w:rPr>
                <w:t>–</w:t>
              </w:r>
            </w:ins>
            <w:r>
              <w:rPr>
                <w:rFonts w:cs="Calibri"/>
                <w:sz w:val="20"/>
                <w:szCs w:val="20"/>
                <w:lang w:val="fr-FR"/>
              </w:rPr>
              <w:t xml:space="preserve"> </w:t>
            </w:r>
            <w:del w:id="242" w:author="Hubert Lemmens" w:date="2015-11-23T16:59:00Z">
              <w:r w:rsidDel="009B7356">
                <w:rPr>
                  <w:rFonts w:cs="Calibri"/>
                  <w:sz w:val="20"/>
                  <w:szCs w:val="20"/>
                  <w:lang w:val="fr-FR"/>
                </w:rPr>
                <w:delText>2003</w:delText>
              </w:r>
            </w:del>
            <w:ins w:id="243" w:author="Hubert Lemmens" w:date="2015-11-23T16:59:00Z">
              <w:r w:rsidR="009B7356">
                <w:rPr>
                  <w:rFonts w:cs="Calibri"/>
                  <w:sz w:val="20"/>
                  <w:szCs w:val="20"/>
                  <w:lang w:val="fr-FR"/>
                </w:rPr>
                <w:t>1999</w:t>
              </w:r>
            </w:ins>
          </w:p>
        </w:tc>
        <w:tc>
          <w:tcPr>
            <w:tcW w:w="2640" w:type="dxa"/>
            <w:shd w:val="clear" w:color="auto" w:fill="auto"/>
            <w:tcPrChange w:id="244" w:author="Hubert Lemmens" w:date="2015-11-23T17:48:00Z">
              <w:tcPr>
                <w:tcW w:w="2640" w:type="dxa"/>
                <w:shd w:val="clear" w:color="auto" w:fill="auto"/>
              </w:tcPr>
            </w:tcPrChange>
          </w:tcPr>
          <w:p w14:paraId="59785570" w14:textId="4CBB64F3" w:rsidR="00691630" w:rsidRPr="004547C3" w:rsidRDefault="0067245E"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Electrabel</w:t>
            </w:r>
          </w:p>
        </w:tc>
        <w:tc>
          <w:tcPr>
            <w:tcW w:w="4528" w:type="dxa"/>
            <w:shd w:val="clear" w:color="auto" w:fill="auto"/>
            <w:tcPrChange w:id="245" w:author="Hubert Lemmens" w:date="2015-11-23T17:48:00Z">
              <w:tcPr>
                <w:tcW w:w="4528" w:type="dxa"/>
                <w:shd w:val="clear" w:color="auto" w:fill="auto"/>
              </w:tcPr>
            </w:tcPrChange>
          </w:tcPr>
          <w:p w14:paraId="3DCFA28C" w14:textId="77777777" w:rsidR="009B7356" w:rsidRDefault="0067245E" w:rsidP="007815B4">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ins w:id="246" w:author="Hubert Lemmens" w:date="2015-11-23T17:01:00Z"/>
                <w:rFonts w:cs="Calibri"/>
                <w:sz w:val="20"/>
                <w:szCs w:val="20"/>
                <w:lang w:val="fr-FR"/>
              </w:rPr>
            </w:pPr>
            <w:r>
              <w:rPr>
                <w:rFonts w:cs="Calibri"/>
                <w:sz w:val="20"/>
                <w:szCs w:val="20"/>
                <w:lang w:val="fr-FR"/>
              </w:rPr>
              <w:t>Directeur du Centre Régional de Transport Nord Ouest</w:t>
            </w:r>
          </w:p>
          <w:p w14:paraId="4C945290" w14:textId="713031EF" w:rsidR="007815B4" w:rsidRDefault="007815B4" w:rsidP="007815B4">
            <w:pPr>
              <w:pStyle w:val="ListParagraph"/>
              <w:numPr>
                <w:ilvl w:val="0"/>
                <w:numId w:val="23"/>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247" w:author="Hubert Lemmens" w:date="2015-11-23T17:01:00Z"/>
                <w:rFonts w:cs="Calibri"/>
                <w:sz w:val="20"/>
                <w:szCs w:val="20"/>
                <w:lang w:val="fr-FR"/>
              </w:rPr>
              <w:pPrChange w:id="248" w:author="Hubert Lemmens" w:date="2015-11-23T17:01:00Z">
                <w:pPr>
                  <w:spacing w:line="240" w:lineRule="auto"/>
                  <w:ind w:right="0"/>
                  <w:jc w:val="left"/>
                  <w:cnfStyle w:val="000000100000" w:firstRow="0" w:lastRow="0" w:firstColumn="0" w:lastColumn="0" w:oddVBand="0" w:evenVBand="0" w:oddHBand="1" w:evenHBand="0" w:firstRowFirstColumn="0" w:firstRowLastColumn="0" w:lastRowFirstColumn="0" w:lastRowLastColumn="0"/>
                </w:pPr>
              </w:pPrChange>
            </w:pPr>
            <w:ins w:id="249" w:author="Hubert Lemmens" w:date="2015-11-23T17:01:00Z">
              <w:r>
                <w:rPr>
                  <w:rFonts w:cs="Calibri"/>
                  <w:sz w:val="20"/>
                  <w:szCs w:val="20"/>
                  <w:lang w:val="fr-FR"/>
                </w:rPr>
                <w:t>Construction</w:t>
              </w:r>
            </w:ins>
          </w:p>
          <w:p w14:paraId="31F864E3" w14:textId="77777777" w:rsidR="007815B4" w:rsidRDefault="007815B4" w:rsidP="007815B4">
            <w:pPr>
              <w:pStyle w:val="ListParagraph"/>
              <w:numPr>
                <w:ilvl w:val="0"/>
                <w:numId w:val="23"/>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250" w:author="Hubert Lemmens" w:date="2015-11-23T17:01:00Z"/>
                <w:rFonts w:cs="Calibri"/>
                <w:sz w:val="20"/>
                <w:szCs w:val="20"/>
                <w:lang w:val="fr-FR"/>
              </w:rPr>
              <w:pPrChange w:id="251" w:author="Hubert Lemmens" w:date="2015-11-23T17:01:00Z">
                <w:pPr>
                  <w:spacing w:line="240" w:lineRule="auto"/>
                  <w:ind w:right="0"/>
                  <w:jc w:val="left"/>
                  <w:cnfStyle w:val="000000100000" w:firstRow="0" w:lastRow="0" w:firstColumn="0" w:lastColumn="0" w:oddVBand="0" w:evenVBand="0" w:oddHBand="1" w:evenHBand="0" w:firstRowFirstColumn="0" w:firstRowLastColumn="0" w:lastRowFirstColumn="0" w:lastRowLastColumn="0"/>
                </w:pPr>
              </w:pPrChange>
            </w:pPr>
            <w:ins w:id="252" w:author="Hubert Lemmens" w:date="2015-11-23T17:01:00Z">
              <w:r>
                <w:rPr>
                  <w:rFonts w:cs="Calibri"/>
                  <w:sz w:val="20"/>
                  <w:szCs w:val="20"/>
                  <w:lang w:val="fr-FR"/>
                </w:rPr>
                <w:t>Exploitation</w:t>
              </w:r>
            </w:ins>
          </w:p>
          <w:p w14:paraId="2AC27971" w14:textId="77777777" w:rsidR="007815B4" w:rsidRDefault="007815B4" w:rsidP="007815B4">
            <w:pPr>
              <w:pStyle w:val="ListParagraph"/>
              <w:numPr>
                <w:ilvl w:val="0"/>
                <w:numId w:val="23"/>
              </w:numPr>
              <w:spacing w:line="240" w:lineRule="auto"/>
              <w:ind w:right="0"/>
              <w:jc w:val="left"/>
              <w:cnfStyle w:val="000000100000" w:firstRow="0" w:lastRow="0" w:firstColumn="0" w:lastColumn="0" w:oddVBand="0" w:evenVBand="0" w:oddHBand="1" w:evenHBand="0" w:firstRowFirstColumn="0" w:firstRowLastColumn="0" w:lastRowFirstColumn="0" w:lastRowLastColumn="0"/>
              <w:rPr>
                <w:ins w:id="253" w:author="Hubert Lemmens" w:date="2015-11-23T17:01:00Z"/>
                <w:rFonts w:cs="Calibri"/>
                <w:sz w:val="20"/>
                <w:szCs w:val="20"/>
                <w:lang w:val="fr-FR"/>
              </w:rPr>
              <w:pPrChange w:id="254" w:author="Hubert Lemmens" w:date="2015-11-23T17:01:00Z">
                <w:pPr>
                  <w:spacing w:line="240" w:lineRule="auto"/>
                  <w:ind w:right="0"/>
                  <w:jc w:val="left"/>
                  <w:cnfStyle w:val="000000100000" w:firstRow="0" w:lastRow="0" w:firstColumn="0" w:lastColumn="0" w:oddVBand="0" w:evenVBand="0" w:oddHBand="1" w:evenHBand="0" w:firstRowFirstColumn="0" w:firstRowLastColumn="0" w:lastRowFirstColumn="0" w:lastRowLastColumn="0"/>
                </w:pPr>
              </w:pPrChange>
            </w:pPr>
            <w:ins w:id="255" w:author="Hubert Lemmens" w:date="2015-11-23T17:01:00Z">
              <w:r>
                <w:rPr>
                  <w:rFonts w:cs="Calibri"/>
                  <w:sz w:val="20"/>
                  <w:szCs w:val="20"/>
                  <w:lang w:val="fr-FR"/>
                </w:rPr>
                <w:t>Maintenance</w:t>
              </w:r>
            </w:ins>
          </w:p>
          <w:p w14:paraId="78728D57" w14:textId="6FCD790F" w:rsidR="007815B4" w:rsidRPr="007815B4" w:rsidRDefault="007815B4" w:rsidP="007815B4">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Change w:id="256" w:author="Hubert Lemmens" w:date="2015-11-23T17:02:00Z">
                  <w:rPr>
                    <w:lang w:val="fr-FR"/>
                  </w:rPr>
                </w:rPrChange>
              </w:rPr>
              <w:pPrChange w:id="257" w:author="Hubert Lemmens" w:date="2015-11-23T17:02:00Z">
                <w:pPr>
                  <w:spacing w:line="240" w:lineRule="auto"/>
                  <w:ind w:right="0"/>
                  <w:jc w:val="left"/>
                  <w:cnfStyle w:val="000000100000" w:firstRow="0" w:lastRow="0" w:firstColumn="0" w:lastColumn="0" w:oddVBand="0" w:evenVBand="0" w:oddHBand="1" w:evenHBand="0" w:firstRowFirstColumn="0" w:firstRowLastColumn="0" w:lastRowFirstColumn="0" w:lastRowLastColumn="0"/>
                </w:pPr>
              </w:pPrChange>
            </w:pPr>
            <w:ins w:id="258" w:author="Hubert Lemmens" w:date="2015-11-23T17:02:00Z">
              <w:r>
                <w:rPr>
                  <w:rFonts w:cs="Calibri"/>
                  <w:sz w:val="20"/>
                  <w:szCs w:val="20"/>
                  <w:lang w:val="fr-FR"/>
                </w:rPr>
                <w:t>Du réseau régional Nord-Ouest.</w:t>
              </w:r>
            </w:ins>
          </w:p>
        </w:tc>
      </w:tr>
      <w:tr w:rsidR="00691630" w:rsidRPr="004547C3" w14:paraId="6733197B" w14:textId="77777777" w:rsidTr="00C10F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259" w:author="Hubert Lemmens" w:date="2015-11-23T17:48:00Z">
              <w:tcPr>
                <w:tcW w:w="1919" w:type="dxa"/>
                <w:shd w:val="clear" w:color="auto" w:fill="auto"/>
              </w:tcPr>
            </w:tcPrChange>
          </w:tcPr>
          <w:p w14:paraId="07F24B75" w14:textId="01B9B654" w:rsidR="00691630" w:rsidRPr="004547C3" w:rsidRDefault="0067245E" w:rsidP="003E330B">
            <w:pPr>
              <w:spacing w:line="240" w:lineRule="auto"/>
              <w:ind w:left="0" w:right="0"/>
              <w:jc w:val="left"/>
              <w:cnfStyle w:val="001000010000" w:firstRow="0" w:lastRow="0" w:firstColumn="1"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1988 – 1997</w:t>
            </w:r>
          </w:p>
        </w:tc>
        <w:tc>
          <w:tcPr>
            <w:tcW w:w="2640" w:type="dxa"/>
            <w:shd w:val="clear" w:color="auto" w:fill="auto"/>
            <w:tcPrChange w:id="260" w:author="Hubert Lemmens" w:date="2015-11-23T17:48:00Z">
              <w:tcPr>
                <w:tcW w:w="2640" w:type="dxa"/>
                <w:shd w:val="clear" w:color="auto" w:fill="auto"/>
              </w:tcPr>
            </w:tcPrChange>
          </w:tcPr>
          <w:p w14:paraId="75457EB9" w14:textId="3E03F227" w:rsidR="00691630" w:rsidRPr="004547C3"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EBES</w:t>
            </w:r>
          </w:p>
        </w:tc>
        <w:tc>
          <w:tcPr>
            <w:tcW w:w="4528" w:type="dxa"/>
            <w:shd w:val="clear" w:color="auto" w:fill="auto"/>
            <w:tcPrChange w:id="261" w:author="Hubert Lemmens" w:date="2015-11-23T17:48:00Z">
              <w:tcPr>
                <w:tcW w:w="4528" w:type="dxa"/>
                <w:shd w:val="clear" w:color="auto" w:fill="auto"/>
              </w:tcPr>
            </w:tcPrChange>
          </w:tcPr>
          <w:p w14:paraId="5BE779D8" w14:textId="77777777" w:rsidR="00691630"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ins w:id="262" w:author="Hubert Lemmens" w:date="2015-11-23T16:58:00Z"/>
                <w:rFonts w:cs="Calibri"/>
                <w:sz w:val="20"/>
                <w:szCs w:val="20"/>
                <w:lang w:val="fr-FR"/>
              </w:rPr>
            </w:pPr>
            <w:r>
              <w:rPr>
                <w:rFonts w:cs="Calibri"/>
                <w:sz w:val="20"/>
                <w:szCs w:val="20"/>
                <w:lang w:val="fr-FR"/>
              </w:rPr>
              <w:t>Chef Control Commande Protections Centre Régional de  Transport</w:t>
            </w:r>
          </w:p>
          <w:p w14:paraId="565051FF" w14:textId="77777777" w:rsidR="009B7356" w:rsidRDefault="009B7356" w:rsidP="009B7356">
            <w:pPr>
              <w:pStyle w:val="ListParagraph"/>
              <w:numPr>
                <w:ilvl w:val="0"/>
                <w:numId w:val="20"/>
              </w:numPr>
              <w:spacing w:line="240" w:lineRule="auto"/>
              <w:ind w:right="0"/>
              <w:jc w:val="left"/>
              <w:cnfStyle w:val="000000010000" w:firstRow="0" w:lastRow="0" w:firstColumn="0" w:lastColumn="0" w:oddVBand="0" w:evenVBand="0" w:oddHBand="0" w:evenHBand="1" w:firstRowFirstColumn="0" w:firstRowLastColumn="0" w:lastRowFirstColumn="0" w:lastRowLastColumn="0"/>
              <w:rPr>
                <w:ins w:id="263" w:author="Hubert Lemmens" w:date="2015-11-23T16:58:00Z"/>
                <w:rFonts w:cs="Calibri"/>
                <w:sz w:val="20"/>
                <w:szCs w:val="20"/>
                <w:lang w:val="fr-FR"/>
              </w:rPr>
              <w:pPrChange w:id="264" w:author="Hubert Lemmens" w:date="2015-11-23T16:58: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265" w:author="Hubert Lemmens" w:date="2015-11-23T16:58:00Z">
              <w:r>
                <w:rPr>
                  <w:rFonts w:cs="Calibri"/>
                  <w:sz w:val="20"/>
                  <w:szCs w:val="20"/>
                  <w:lang w:val="fr-FR"/>
                </w:rPr>
                <w:t>Spécification et implémentation d’un nouveau centre de contrôle régional</w:t>
              </w:r>
            </w:ins>
          </w:p>
          <w:p w14:paraId="555C9F8D" w14:textId="77777777" w:rsidR="009B7356" w:rsidRDefault="009B7356" w:rsidP="009B7356">
            <w:pPr>
              <w:pStyle w:val="ListParagraph"/>
              <w:numPr>
                <w:ilvl w:val="0"/>
                <w:numId w:val="20"/>
              </w:numPr>
              <w:spacing w:line="240" w:lineRule="auto"/>
              <w:ind w:right="0"/>
              <w:jc w:val="left"/>
              <w:cnfStyle w:val="000000010000" w:firstRow="0" w:lastRow="0" w:firstColumn="0" w:lastColumn="0" w:oddVBand="0" w:evenVBand="0" w:oddHBand="0" w:evenHBand="1" w:firstRowFirstColumn="0" w:firstRowLastColumn="0" w:lastRowFirstColumn="0" w:lastRowLastColumn="0"/>
              <w:rPr>
                <w:ins w:id="266" w:author="Hubert Lemmens" w:date="2015-11-23T16:59:00Z"/>
                <w:rFonts w:cs="Calibri"/>
                <w:sz w:val="20"/>
                <w:szCs w:val="20"/>
                <w:lang w:val="fr-FR"/>
              </w:rPr>
              <w:pPrChange w:id="267" w:author="Hubert Lemmens" w:date="2015-11-23T16:58: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268" w:author="Hubert Lemmens" w:date="2015-11-23T16:58:00Z">
              <w:r>
                <w:rPr>
                  <w:rFonts w:cs="Calibri"/>
                  <w:sz w:val="20"/>
                  <w:szCs w:val="20"/>
                  <w:lang w:val="fr-FR"/>
                </w:rPr>
                <w:t>Mise en service de nouvelles installations</w:t>
              </w:r>
            </w:ins>
            <w:ins w:id="269" w:author="Hubert Lemmens" w:date="2015-11-23T16:59:00Z">
              <w:r>
                <w:rPr>
                  <w:rFonts w:cs="Calibri"/>
                  <w:sz w:val="20"/>
                  <w:szCs w:val="20"/>
                  <w:lang w:val="fr-FR"/>
                </w:rPr>
                <w:t xml:space="preserve"> de transport</w:t>
              </w:r>
            </w:ins>
          </w:p>
          <w:p w14:paraId="061B7A65" w14:textId="09580267" w:rsidR="009B7356" w:rsidRPr="009B7356" w:rsidRDefault="009B7356" w:rsidP="009B7356">
            <w:pPr>
              <w:pStyle w:val="ListParagraph"/>
              <w:numPr>
                <w:ilvl w:val="0"/>
                <w:numId w:val="20"/>
              </w:numPr>
              <w:spacing w:line="240" w:lineRule="auto"/>
              <w:ind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Change w:id="270" w:author="Hubert Lemmens" w:date="2015-11-23T16:58:00Z">
                  <w:rPr>
                    <w:lang w:val="fr-FR"/>
                  </w:rPr>
                </w:rPrChange>
              </w:rPr>
              <w:pPrChange w:id="271" w:author="Hubert Lemmens" w:date="2015-11-23T16:58:00Z">
                <w:pPr>
                  <w:spacing w:line="240" w:lineRule="auto"/>
                  <w:ind w:left="0" w:right="0"/>
                  <w:jc w:val="left"/>
                  <w:cnfStyle w:val="000000010000" w:firstRow="0" w:lastRow="0" w:firstColumn="0" w:lastColumn="0" w:oddVBand="0" w:evenVBand="0" w:oddHBand="0" w:evenHBand="1" w:firstRowFirstColumn="0" w:firstRowLastColumn="0" w:lastRowFirstColumn="0" w:lastRowLastColumn="0"/>
                </w:pPr>
              </w:pPrChange>
            </w:pPr>
            <w:ins w:id="272" w:author="Hubert Lemmens" w:date="2015-11-23T16:59:00Z">
              <w:r>
                <w:rPr>
                  <w:rFonts w:cs="Calibri"/>
                  <w:sz w:val="20"/>
                  <w:szCs w:val="20"/>
                  <w:lang w:val="fr-FR"/>
                </w:rPr>
                <w:t>Réorganisation des processus de gestion de portefeuille de projets et de la construction de nouveaux ouvrages.</w:t>
              </w:r>
            </w:ins>
          </w:p>
        </w:tc>
      </w:tr>
      <w:tr w:rsidR="00457496" w:rsidRPr="00F373AB" w14:paraId="37C32614" w14:textId="77777777" w:rsidTr="00C10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273" w:author="Hubert Lemmens" w:date="2015-11-23T17:48:00Z">
              <w:tcPr>
                <w:tcW w:w="1919" w:type="dxa"/>
                <w:shd w:val="clear" w:color="auto" w:fill="auto"/>
              </w:tcPr>
            </w:tcPrChange>
          </w:tcPr>
          <w:p w14:paraId="216CCBEE" w14:textId="5D61BB37" w:rsidR="00457496" w:rsidRPr="004547C3" w:rsidRDefault="0067245E" w:rsidP="0067245E">
            <w:pPr>
              <w:spacing w:line="240" w:lineRule="auto"/>
              <w:ind w:left="0" w:right="0"/>
              <w:jc w:val="left"/>
              <w:cnfStyle w:val="001000100000" w:firstRow="0" w:lastRow="0" w:firstColumn="1"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1980 - 1988</w:t>
            </w:r>
          </w:p>
        </w:tc>
        <w:tc>
          <w:tcPr>
            <w:tcW w:w="2640" w:type="dxa"/>
            <w:shd w:val="clear" w:color="auto" w:fill="auto"/>
            <w:tcPrChange w:id="274" w:author="Hubert Lemmens" w:date="2015-11-23T17:48:00Z">
              <w:tcPr>
                <w:tcW w:w="2640" w:type="dxa"/>
                <w:shd w:val="clear" w:color="auto" w:fill="auto"/>
              </w:tcPr>
            </w:tcPrChange>
          </w:tcPr>
          <w:p w14:paraId="65D83D4E" w14:textId="4D606ED3" w:rsidR="00457496" w:rsidRPr="004547C3" w:rsidRDefault="0067245E"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EBES</w:t>
            </w:r>
          </w:p>
        </w:tc>
        <w:tc>
          <w:tcPr>
            <w:tcW w:w="4528" w:type="dxa"/>
            <w:shd w:val="clear" w:color="auto" w:fill="auto"/>
            <w:tcPrChange w:id="275" w:author="Hubert Lemmens" w:date="2015-11-23T17:48:00Z">
              <w:tcPr>
                <w:tcW w:w="4528" w:type="dxa"/>
                <w:shd w:val="clear" w:color="auto" w:fill="auto"/>
              </w:tcPr>
            </w:tcPrChange>
          </w:tcPr>
          <w:p w14:paraId="33B4BCFE" w14:textId="793AD17C" w:rsidR="00457496" w:rsidRPr="004547C3" w:rsidRDefault="0067245E" w:rsidP="003E330B">
            <w:pPr>
              <w:spacing w:line="240" w:lineRule="auto"/>
              <w:ind w:left="0" w:right="0"/>
              <w:jc w:val="left"/>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sz w:val="20"/>
                <w:szCs w:val="20"/>
                <w:lang w:val="fr-FR"/>
              </w:rPr>
              <w:t>Ingénieur Control Commande Protections</w:t>
            </w:r>
          </w:p>
        </w:tc>
      </w:tr>
      <w:tr w:rsidR="0067245E" w:rsidRPr="00F373AB" w14:paraId="409B8F7A" w14:textId="77777777" w:rsidTr="00C10F8D">
        <w:trPr>
          <w:cnfStyle w:val="000000010000" w:firstRow="0" w:lastRow="0" w:firstColumn="0" w:lastColumn="0" w:oddVBand="0" w:evenVBand="0" w:oddHBand="0" w:evenHBand="1" w:firstRowFirstColumn="0" w:firstRowLastColumn="0" w:lastRowFirstColumn="0" w:lastRowLastColumn="0"/>
          <w:trHeight w:val="233"/>
          <w:trPrChange w:id="276" w:author="Hubert Lemmens" w:date="2015-11-23T17:48:00Z">
            <w:trPr>
              <w:trHeight w:val="233"/>
            </w:trPr>
          </w:trPrChange>
        </w:trPr>
        <w:tc>
          <w:tcPr>
            <w:cnfStyle w:val="001000000000" w:firstRow="0" w:lastRow="0" w:firstColumn="1" w:lastColumn="0" w:oddVBand="0" w:evenVBand="0" w:oddHBand="0" w:evenHBand="0" w:firstRowFirstColumn="0" w:firstRowLastColumn="0" w:lastRowFirstColumn="0" w:lastRowLastColumn="0"/>
            <w:tcW w:w="1919" w:type="dxa"/>
            <w:shd w:val="clear" w:color="auto" w:fill="auto"/>
            <w:tcPrChange w:id="277" w:author="Hubert Lemmens" w:date="2015-11-23T17:48:00Z">
              <w:tcPr>
                <w:tcW w:w="1919" w:type="dxa"/>
                <w:shd w:val="clear" w:color="auto" w:fill="auto"/>
              </w:tcPr>
            </w:tcPrChange>
          </w:tcPr>
          <w:p w14:paraId="112B2A86" w14:textId="2ADC2233" w:rsidR="0067245E" w:rsidRDefault="0067245E" w:rsidP="0067245E">
            <w:pPr>
              <w:spacing w:line="240" w:lineRule="auto"/>
              <w:ind w:left="0" w:right="0"/>
              <w:jc w:val="left"/>
              <w:cnfStyle w:val="001000010000" w:firstRow="0" w:lastRow="0" w:firstColumn="1"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1977 - 1980</w:t>
            </w:r>
          </w:p>
        </w:tc>
        <w:tc>
          <w:tcPr>
            <w:tcW w:w="2640" w:type="dxa"/>
            <w:shd w:val="clear" w:color="auto" w:fill="auto"/>
            <w:tcPrChange w:id="278" w:author="Hubert Lemmens" w:date="2015-11-23T17:48:00Z">
              <w:tcPr>
                <w:tcW w:w="2640" w:type="dxa"/>
                <w:shd w:val="clear" w:color="auto" w:fill="auto"/>
              </w:tcPr>
            </w:tcPrChange>
          </w:tcPr>
          <w:p w14:paraId="400AFFBE" w14:textId="5A18CC87" w:rsidR="0067245E"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UKEC</w:t>
            </w:r>
          </w:p>
        </w:tc>
        <w:tc>
          <w:tcPr>
            <w:tcW w:w="4528" w:type="dxa"/>
            <w:shd w:val="clear" w:color="auto" w:fill="auto"/>
            <w:tcPrChange w:id="279" w:author="Hubert Lemmens" w:date="2015-11-23T17:48:00Z">
              <w:tcPr>
                <w:tcW w:w="4528" w:type="dxa"/>
                <w:shd w:val="clear" w:color="auto" w:fill="auto"/>
              </w:tcPr>
            </w:tcPrChange>
          </w:tcPr>
          <w:p w14:paraId="0101E42F" w14:textId="4B99AE76" w:rsidR="0067245E" w:rsidRDefault="0067245E" w:rsidP="003E330B">
            <w:pPr>
              <w:spacing w:line="240" w:lineRule="auto"/>
              <w:ind w:left="0" w:right="0"/>
              <w:jc w:val="left"/>
              <w:cnfStyle w:val="000000010000" w:firstRow="0" w:lastRow="0" w:firstColumn="0" w:lastColumn="0" w:oddVBand="0" w:evenVBand="0" w:oddHBand="0" w:evenHBand="1" w:firstRowFirstColumn="0" w:firstRowLastColumn="0" w:lastRowFirstColumn="0" w:lastRowLastColumn="0"/>
              <w:rPr>
                <w:rFonts w:cs="Calibri"/>
                <w:sz w:val="20"/>
                <w:szCs w:val="20"/>
                <w:lang w:val="fr-FR"/>
              </w:rPr>
            </w:pPr>
            <w:r>
              <w:rPr>
                <w:rFonts w:cs="Calibri"/>
                <w:sz w:val="20"/>
                <w:szCs w:val="20"/>
                <w:lang w:val="fr-FR"/>
              </w:rPr>
              <w:t>Ingénieur Control Commande Protections</w:t>
            </w:r>
          </w:p>
        </w:tc>
      </w:tr>
    </w:tbl>
    <w:p w14:paraId="5801C688" w14:textId="77777777" w:rsidR="00457496" w:rsidRPr="002517F9" w:rsidRDefault="00457496" w:rsidP="002517F9">
      <w:pPr>
        <w:spacing w:after="20" w:line="240" w:lineRule="auto"/>
        <w:ind w:left="0" w:right="0"/>
        <w:jc w:val="left"/>
        <w:rPr>
          <w:rFonts w:cs="Calibri"/>
          <w:color w:val="5F80A7"/>
          <w:sz w:val="20"/>
          <w:szCs w:val="20"/>
          <w:lang w:val="fr-FR"/>
        </w:rPr>
      </w:pPr>
    </w:p>
    <w:p w14:paraId="7B04421F" w14:textId="77777777" w:rsidR="00553186" w:rsidRPr="00D624E9" w:rsidRDefault="0027044C" w:rsidP="00B65A48">
      <w:pPr>
        <w:pStyle w:val="ListParagraph"/>
        <w:numPr>
          <w:ilvl w:val="0"/>
          <w:numId w:val="5"/>
        </w:numPr>
        <w:spacing w:after="0" w:line="240" w:lineRule="auto"/>
        <w:ind w:right="0"/>
        <w:jc w:val="left"/>
        <w:rPr>
          <w:rFonts w:cs="Calibri"/>
          <w:b/>
          <w:lang w:val="fr-FR"/>
        </w:rPr>
      </w:pPr>
      <w:r w:rsidRPr="00D624E9">
        <w:rPr>
          <w:rFonts w:cs="Calibri"/>
          <w:b/>
          <w:lang w:val="fr-FR"/>
        </w:rPr>
        <w:t>Affiliation à des associations/Groupements professionnels</w:t>
      </w:r>
    </w:p>
    <w:p w14:paraId="7B044221" w14:textId="7440611C" w:rsidR="00553186" w:rsidRDefault="00132E36" w:rsidP="00132E36">
      <w:pPr>
        <w:pStyle w:val="ListParagraph"/>
        <w:numPr>
          <w:ilvl w:val="0"/>
          <w:numId w:val="19"/>
        </w:numPr>
        <w:spacing w:line="240" w:lineRule="auto"/>
        <w:ind w:right="0"/>
        <w:jc w:val="left"/>
        <w:rPr>
          <w:lang w:val="fr-FR"/>
        </w:rPr>
      </w:pPr>
      <w:r>
        <w:rPr>
          <w:lang w:val="fr-FR"/>
        </w:rPr>
        <w:t>Membre du Comité d’Administration de EASE (</w:t>
      </w:r>
      <w:proofErr w:type="spellStart"/>
      <w:r>
        <w:rPr>
          <w:lang w:val="fr-FR"/>
        </w:rPr>
        <w:t>European</w:t>
      </w:r>
      <w:proofErr w:type="spellEnd"/>
      <w:r>
        <w:rPr>
          <w:lang w:val="fr-FR"/>
        </w:rPr>
        <w:t xml:space="preserve"> Association for Storage of </w:t>
      </w:r>
      <w:proofErr w:type="spellStart"/>
      <w:r>
        <w:rPr>
          <w:lang w:val="fr-FR"/>
        </w:rPr>
        <w:t>Energy</w:t>
      </w:r>
      <w:proofErr w:type="spellEnd"/>
      <w:r>
        <w:rPr>
          <w:lang w:val="fr-FR"/>
        </w:rPr>
        <w:t>) – ce mandat se termine fin 2015.</w:t>
      </w:r>
    </w:p>
    <w:p w14:paraId="226ABC63" w14:textId="6EC6D5C0" w:rsidR="00132E36" w:rsidRPr="00132E36" w:rsidRDefault="00132E36" w:rsidP="00553186">
      <w:pPr>
        <w:pStyle w:val="ListParagraph"/>
        <w:numPr>
          <w:ilvl w:val="0"/>
          <w:numId w:val="19"/>
        </w:numPr>
        <w:spacing w:line="240" w:lineRule="auto"/>
        <w:ind w:right="0"/>
        <w:jc w:val="left"/>
        <w:rPr>
          <w:rFonts w:cs="Calibri"/>
          <w:b/>
          <w:lang w:val="fr-FR"/>
        </w:rPr>
      </w:pPr>
      <w:r w:rsidRPr="00132E36">
        <w:rPr>
          <w:lang w:val="fr-FR"/>
        </w:rPr>
        <w:t>Membre individuel de CIGRE</w:t>
      </w:r>
    </w:p>
    <w:p w14:paraId="7B044229" w14:textId="77777777" w:rsidR="00553186" w:rsidRPr="00D624E9" w:rsidRDefault="00553186" w:rsidP="00553186">
      <w:pPr>
        <w:pStyle w:val="ListParagraph"/>
        <w:spacing w:line="240" w:lineRule="auto"/>
        <w:ind w:right="0"/>
        <w:jc w:val="left"/>
        <w:rPr>
          <w:rFonts w:cs="Calibri"/>
          <w:b/>
          <w:lang w:val="fr-FR"/>
        </w:rPr>
      </w:pPr>
    </w:p>
    <w:p w14:paraId="7B04422A" w14:textId="34646149" w:rsidR="00553186" w:rsidRPr="00D624E9" w:rsidRDefault="0027044C" w:rsidP="00B65A48">
      <w:pPr>
        <w:pStyle w:val="ListParagraph"/>
        <w:numPr>
          <w:ilvl w:val="0"/>
          <w:numId w:val="5"/>
        </w:numPr>
        <w:spacing w:line="240" w:lineRule="auto"/>
        <w:ind w:right="0"/>
        <w:jc w:val="left"/>
        <w:rPr>
          <w:rFonts w:cs="Calibri"/>
          <w:b/>
          <w:lang w:val="fr-FR"/>
        </w:rPr>
      </w:pPr>
      <w:r w:rsidRPr="00D624E9">
        <w:rPr>
          <w:rFonts w:cs="Calibri"/>
          <w:b/>
          <w:lang w:val="fr-FR"/>
        </w:rPr>
        <w:t>Langues</w:t>
      </w:r>
      <w:r w:rsidR="00553186" w:rsidRPr="00D624E9">
        <w:rPr>
          <w:rFonts w:cs="Calibri"/>
          <w:b/>
          <w:lang w:val="fr-FR"/>
        </w:rPr>
        <w:t xml:space="preserve"> (</w:t>
      </w:r>
      <w:r w:rsidR="00F373AB">
        <w:rPr>
          <w:rFonts w:cs="Calibri"/>
          <w:b/>
          <w:lang w:val="fr-FR"/>
        </w:rPr>
        <w:t>utiliser Excellent/bon/faible</w:t>
      </w:r>
      <w:r w:rsidR="00553186" w:rsidRPr="00D624E9">
        <w:rPr>
          <w:rFonts w:cs="Calibri"/>
          <w:b/>
          <w:lang w:val="fr-FR"/>
        </w:rPr>
        <w:t>)</w:t>
      </w:r>
    </w:p>
    <w:p w14:paraId="7B04422B" w14:textId="77777777" w:rsidR="009816F4" w:rsidRPr="00D624E9" w:rsidRDefault="009816F4" w:rsidP="009816F4">
      <w:pPr>
        <w:pStyle w:val="ListParagraph"/>
        <w:spacing w:line="240" w:lineRule="auto"/>
        <w:ind w:right="0"/>
        <w:jc w:val="left"/>
        <w:rPr>
          <w:rFonts w:cs="Calibri"/>
          <w:b/>
          <w:lang w:val="fr-FR"/>
        </w:rPr>
      </w:pPr>
    </w:p>
    <w:tbl>
      <w:tblPr>
        <w:tblStyle w:val="CPCS-Tablestyle"/>
        <w:tblW w:w="0" w:type="auto"/>
        <w:tblLook w:val="04A0" w:firstRow="1" w:lastRow="0" w:firstColumn="1" w:lastColumn="0" w:noHBand="0" w:noVBand="1"/>
      </w:tblPr>
      <w:tblGrid>
        <w:gridCol w:w="1924"/>
        <w:gridCol w:w="2623"/>
        <w:gridCol w:w="2276"/>
        <w:gridCol w:w="2264"/>
      </w:tblGrid>
      <w:tr w:rsidR="009816F4" w:rsidRPr="00D624E9" w14:paraId="7B044230" w14:textId="77777777" w:rsidTr="00581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7B04422C" w14:textId="77777777" w:rsidR="009816F4" w:rsidRPr="00D624E9" w:rsidRDefault="0027044C" w:rsidP="00553186">
            <w:pPr>
              <w:pStyle w:val="ListParagraph"/>
              <w:ind w:left="0"/>
              <w:rPr>
                <w:rFonts w:cs="Calibri"/>
                <w:sz w:val="20"/>
                <w:szCs w:val="20"/>
                <w:lang w:val="fr-FR"/>
              </w:rPr>
            </w:pPr>
            <w:r w:rsidRPr="00D624E9">
              <w:rPr>
                <w:rFonts w:cs="Calibri"/>
                <w:sz w:val="20"/>
                <w:szCs w:val="20"/>
                <w:lang w:val="fr-FR"/>
              </w:rPr>
              <w:t>Langue</w:t>
            </w:r>
          </w:p>
        </w:tc>
        <w:tc>
          <w:tcPr>
            <w:tcW w:w="2623" w:type="dxa"/>
            <w:vAlign w:val="center"/>
          </w:tcPr>
          <w:p w14:paraId="7B04422D" w14:textId="77777777" w:rsidR="009816F4" w:rsidRPr="00D624E9" w:rsidRDefault="0027044C" w:rsidP="005818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Lue</w:t>
            </w:r>
          </w:p>
        </w:tc>
        <w:tc>
          <w:tcPr>
            <w:tcW w:w="2276" w:type="dxa"/>
            <w:vAlign w:val="center"/>
          </w:tcPr>
          <w:p w14:paraId="7B04422E" w14:textId="77777777" w:rsidR="009816F4" w:rsidRPr="00D624E9" w:rsidRDefault="0027044C" w:rsidP="005818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Parlée</w:t>
            </w:r>
          </w:p>
        </w:tc>
        <w:tc>
          <w:tcPr>
            <w:tcW w:w="2264" w:type="dxa"/>
            <w:vAlign w:val="center"/>
          </w:tcPr>
          <w:p w14:paraId="7B04422F" w14:textId="77777777" w:rsidR="009816F4" w:rsidRPr="00D624E9" w:rsidRDefault="0027044C" w:rsidP="0058183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Calibri"/>
                <w:sz w:val="20"/>
                <w:szCs w:val="20"/>
                <w:lang w:val="fr-FR"/>
              </w:rPr>
            </w:pPr>
            <w:r w:rsidRPr="00D624E9">
              <w:rPr>
                <w:rFonts w:cs="Calibri"/>
                <w:sz w:val="20"/>
                <w:szCs w:val="20"/>
                <w:lang w:val="fr-FR"/>
              </w:rPr>
              <w:t>Écrite</w:t>
            </w:r>
          </w:p>
        </w:tc>
      </w:tr>
      <w:tr w:rsidR="009816F4" w:rsidRPr="00D624E9" w14:paraId="7B044235" w14:textId="77777777" w:rsidTr="0058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7B044231" w14:textId="4D0A97DB" w:rsidR="009816F4" w:rsidRPr="00D624E9" w:rsidRDefault="002039D2" w:rsidP="00553186">
            <w:pPr>
              <w:pStyle w:val="ListParagraph"/>
              <w:ind w:left="0"/>
              <w:rPr>
                <w:rFonts w:cs="Calibri"/>
                <w:sz w:val="20"/>
                <w:szCs w:val="20"/>
                <w:lang w:val="fr-FR"/>
              </w:rPr>
            </w:pPr>
            <w:r>
              <w:rPr>
                <w:rFonts w:cs="Calibri"/>
                <w:sz w:val="20"/>
                <w:szCs w:val="20"/>
                <w:lang w:val="fr-FR"/>
              </w:rPr>
              <w:t>Néerlandais (langue maternelle)</w:t>
            </w:r>
          </w:p>
        </w:tc>
        <w:tc>
          <w:tcPr>
            <w:tcW w:w="2623" w:type="dxa"/>
            <w:vAlign w:val="center"/>
          </w:tcPr>
          <w:p w14:paraId="7B044232" w14:textId="3B7EB61B" w:rsidR="009816F4" w:rsidRPr="00D624E9" w:rsidRDefault="002039D2"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c>
          <w:tcPr>
            <w:tcW w:w="2276" w:type="dxa"/>
            <w:vAlign w:val="center"/>
          </w:tcPr>
          <w:p w14:paraId="7B044233" w14:textId="4314EC09" w:rsidR="009816F4" w:rsidRPr="00D624E9" w:rsidRDefault="002039D2"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c>
          <w:tcPr>
            <w:tcW w:w="2264" w:type="dxa"/>
            <w:vAlign w:val="center"/>
          </w:tcPr>
          <w:p w14:paraId="7B044234" w14:textId="3EBC5C97" w:rsidR="009816F4" w:rsidRPr="00D624E9" w:rsidRDefault="002039D2"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r>
      <w:tr w:rsidR="002039D2" w:rsidRPr="00D624E9" w14:paraId="616ECDBB" w14:textId="77777777" w:rsidTr="0058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1AE08D7" w14:textId="19DFF1CE" w:rsidR="002039D2" w:rsidRPr="00D624E9" w:rsidRDefault="007D6B1A" w:rsidP="00553186">
            <w:pPr>
              <w:pStyle w:val="ListParagraph"/>
              <w:ind w:left="0"/>
              <w:rPr>
                <w:rFonts w:cs="Calibri"/>
                <w:sz w:val="20"/>
                <w:szCs w:val="20"/>
                <w:lang w:val="fr-FR"/>
              </w:rPr>
            </w:pPr>
            <w:r>
              <w:rPr>
                <w:rFonts w:cs="Calibri"/>
                <w:sz w:val="20"/>
                <w:szCs w:val="20"/>
                <w:lang w:val="fr-FR"/>
              </w:rPr>
              <w:t>Français</w:t>
            </w:r>
          </w:p>
        </w:tc>
        <w:tc>
          <w:tcPr>
            <w:tcW w:w="2623" w:type="dxa"/>
            <w:vAlign w:val="center"/>
          </w:tcPr>
          <w:p w14:paraId="4C95FA18" w14:textId="5B38EDA9" w:rsidR="002039D2" w:rsidRPr="00F6533F" w:rsidRDefault="002039D2"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highlight w:val="yellow"/>
                <w:lang w:val="fr-FR"/>
              </w:rPr>
            </w:pPr>
            <w:r>
              <w:rPr>
                <w:rFonts w:cs="Calibri"/>
                <w:lang w:val="fr-FR"/>
              </w:rPr>
              <w:t>Excellent</w:t>
            </w:r>
          </w:p>
        </w:tc>
        <w:tc>
          <w:tcPr>
            <w:tcW w:w="2276" w:type="dxa"/>
            <w:vAlign w:val="center"/>
          </w:tcPr>
          <w:p w14:paraId="30A84A54" w14:textId="3202604F" w:rsidR="002039D2" w:rsidRPr="00F6533F" w:rsidRDefault="002039D2"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highlight w:val="yellow"/>
                <w:lang w:val="fr-FR"/>
              </w:rPr>
            </w:pPr>
            <w:r>
              <w:rPr>
                <w:rFonts w:cs="Calibri"/>
                <w:lang w:val="fr-FR"/>
              </w:rPr>
              <w:t>Excellent</w:t>
            </w:r>
          </w:p>
        </w:tc>
        <w:tc>
          <w:tcPr>
            <w:tcW w:w="2264" w:type="dxa"/>
            <w:vAlign w:val="center"/>
          </w:tcPr>
          <w:p w14:paraId="433849AA" w14:textId="20359077" w:rsidR="002039D2" w:rsidRPr="00F6533F" w:rsidRDefault="002039D2"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highlight w:val="yellow"/>
                <w:lang w:val="fr-FR"/>
              </w:rPr>
            </w:pPr>
            <w:r>
              <w:rPr>
                <w:rFonts w:cs="Calibri"/>
                <w:lang w:val="fr-FR"/>
              </w:rPr>
              <w:t>Excellent</w:t>
            </w:r>
          </w:p>
        </w:tc>
      </w:tr>
      <w:tr w:rsidR="009816F4" w:rsidRPr="00D624E9" w14:paraId="7B04423A" w14:textId="77777777" w:rsidTr="0058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7B044236" w14:textId="77777777" w:rsidR="009816F4" w:rsidRPr="00D624E9" w:rsidRDefault="009E218D" w:rsidP="00553186">
            <w:pPr>
              <w:pStyle w:val="ListParagraph"/>
              <w:ind w:left="0"/>
              <w:rPr>
                <w:rFonts w:cs="Calibri"/>
                <w:sz w:val="20"/>
                <w:szCs w:val="20"/>
                <w:lang w:val="fr-FR"/>
              </w:rPr>
            </w:pPr>
            <w:r w:rsidRPr="00D624E9">
              <w:rPr>
                <w:rFonts w:cs="Calibri"/>
                <w:sz w:val="20"/>
                <w:szCs w:val="20"/>
                <w:lang w:val="fr-FR"/>
              </w:rPr>
              <w:t>Anglais</w:t>
            </w:r>
          </w:p>
        </w:tc>
        <w:tc>
          <w:tcPr>
            <w:tcW w:w="2623" w:type="dxa"/>
            <w:vAlign w:val="center"/>
          </w:tcPr>
          <w:p w14:paraId="7B044237" w14:textId="3F4C357E" w:rsidR="009816F4" w:rsidRPr="00D624E9" w:rsidRDefault="007D6B1A"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c>
          <w:tcPr>
            <w:tcW w:w="2276" w:type="dxa"/>
            <w:vAlign w:val="center"/>
          </w:tcPr>
          <w:p w14:paraId="7B044238" w14:textId="69ACEB74" w:rsidR="009816F4" w:rsidRPr="00D624E9" w:rsidRDefault="007D6B1A"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c>
          <w:tcPr>
            <w:tcW w:w="2264" w:type="dxa"/>
            <w:vAlign w:val="center"/>
          </w:tcPr>
          <w:p w14:paraId="7B044239" w14:textId="29D1A253" w:rsidR="009816F4" w:rsidRPr="00D624E9" w:rsidRDefault="007D6B1A" w:rsidP="00581834">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Calibri"/>
                <w:sz w:val="20"/>
                <w:szCs w:val="20"/>
                <w:lang w:val="fr-FR"/>
              </w:rPr>
            </w:pPr>
            <w:r>
              <w:rPr>
                <w:rFonts w:cs="Calibri"/>
                <w:lang w:val="fr-FR"/>
              </w:rPr>
              <w:t>Excellent</w:t>
            </w:r>
          </w:p>
        </w:tc>
      </w:tr>
      <w:tr w:rsidR="007D6B1A" w:rsidRPr="00D624E9" w14:paraId="0FA94FD4" w14:textId="77777777" w:rsidTr="005818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AF86035" w14:textId="6D682F63" w:rsidR="007D6B1A" w:rsidRPr="00D624E9" w:rsidRDefault="007D6B1A" w:rsidP="00553186">
            <w:pPr>
              <w:pStyle w:val="ListParagraph"/>
              <w:ind w:left="0"/>
              <w:rPr>
                <w:rFonts w:cs="Calibri"/>
                <w:sz w:val="20"/>
                <w:szCs w:val="20"/>
                <w:lang w:val="fr-FR"/>
              </w:rPr>
            </w:pPr>
            <w:r>
              <w:rPr>
                <w:rFonts w:cs="Calibri"/>
                <w:sz w:val="20"/>
                <w:szCs w:val="20"/>
                <w:lang w:val="fr-FR"/>
              </w:rPr>
              <w:lastRenderedPageBreak/>
              <w:t>Allemand</w:t>
            </w:r>
          </w:p>
        </w:tc>
        <w:tc>
          <w:tcPr>
            <w:tcW w:w="2623" w:type="dxa"/>
            <w:vAlign w:val="center"/>
          </w:tcPr>
          <w:p w14:paraId="358FA9E5" w14:textId="50EECBB8" w:rsidR="007D6B1A" w:rsidRDefault="007D6B1A"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Excellent</w:t>
            </w:r>
          </w:p>
        </w:tc>
        <w:tc>
          <w:tcPr>
            <w:tcW w:w="2276" w:type="dxa"/>
            <w:vAlign w:val="center"/>
          </w:tcPr>
          <w:p w14:paraId="63758B75" w14:textId="740A3B44" w:rsidR="007D6B1A" w:rsidRDefault="007D6B1A"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Moyen</w:t>
            </w:r>
          </w:p>
        </w:tc>
        <w:tc>
          <w:tcPr>
            <w:tcW w:w="2264" w:type="dxa"/>
            <w:vAlign w:val="center"/>
          </w:tcPr>
          <w:p w14:paraId="2F73FC78" w14:textId="47908F59" w:rsidR="007D6B1A" w:rsidRDefault="007D6B1A" w:rsidP="00581834">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Calibri"/>
                <w:lang w:val="fr-FR"/>
              </w:rPr>
            </w:pPr>
            <w:r>
              <w:rPr>
                <w:rFonts w:cs="Calibri"/>
                <w:lang w:val="fr-FR"/>
              </w:rPr>
              <w:t>Moyen</w:t>
            </w:r>
          </w:p>
        </w:tc>
      </w:tr>
    </w:tbl>
    <w:p w14:paraId="7B044240" w14:textId="77777777" w:rsidR="009816F4" w:rsidRPr="00D624E9" w:rsidRDefault="009816F4" w:rsidP="00553186">
      <w:pPr>
        <w:pStyle w:val="ListParagraph"/>
        <w:rPr>
          <w:rFonts w:cs="Calibri"/>
          <w:b/>
          <w:lang w:val="fr-FR"/>
        </w:rPr>
      </w:pPr>
    </w:p>
    <w:p w14:paraId="7D47205E" w14:textId="2F176136" w:rsidR="00357E6F" w:rsidRDefault="00357E6F" w:rsidP="00357E6F">
      <w:pPr>
        <w:pStyle w:val="ListParagraph"/>
        <w:numPr>
          <w:ilvl w:val="0"/>
          <w:numId w:val="5"/>
        </w:numPr>
        <w:spacing w:line="240" w:lineRule="auto"/>
        <w:ind w:right="0"/>
        <w:jc w:val="left"/>
        <w:rPr>
          <w:lang w:val="fr-FR"/>
        </w:rPr>
      </w:pPr>
      <w:r w:rsidRPr="00357E6F">
        <w:rPr>
          <w:rFonts w:cs="Calibri"/>
          <w:b/>
          <w:lang w:val="fr-FR"/>
        </w:rPr>
        <w:t>Tâches spécifiques incombant à l’expert parmi les tâches à réaliser par l’équipe d’experts du Consultant:</w:t>
      </w:r>
      <w:r w:rsidRPr="00357E6F">
        <w:rPr>
          <w:lang w:val="fr-FR"/>
        </w:rPr>
        <w:t xml:space="preserve"> </w:t>
      </w:r>
    </w:p>
    <w:p w14:paraId="416C05A8" w14:textId="2FE6CC92" w:rsidR="009F5E49" w:rsidRPr="00DD4CC7" w:rsidRDefault="006039FB" w:rsidP="00DD4CC7">
      <w:pPr>
        <w:pStyle w:val="ListParagraph"/>
        <w:spacing w:line="240" w:lineRule="auto"/>
        <w:ind w:right="0"/>
        <w:jc w:val="left"/>
        <w:rPr>
          <w:lang w:val="fr-FR"/>
        </w:rPr>
      </w:pPr>
      <w:r>
        <w:rPr>
          <w:highlight w:val="yellow"/>
          <w:lang w:val="fr-FR"/>
        </w:rPr>
        <w:t>Tâ</w:t>
      </w:r>
      <w:r w:rsidR="00DD4CC7" w:rsidRPr="00F373AB">
        <w:rPr>
          <w:highlight w:val="yellow"/>
          <w:lang w:val="fr-FR"/>
        </w:rPr>
        <w:t>ches</w:t>
      </w:r>
      <w:r w:rsidR="00F373AB" w:rsidRPr="00F373AB">
        <w:rPr>
          <w:highlight w:val="yellow"/>
          <w:lang w:val="fr-FR"/>
        </w:rPr>
        <w:t xml:space="preserve"> à compléter par CPCS</w:t>
      </w:r>
      <w:r w:rsidR="009F5E49" w:rsidRPr="00DD4CC7">
        <w:rPr>
          <w:lang w:val="fr-FR"/>
        </w:rPr>
        <w:br w:type="page"/>
      </w:r>
    </w:p>
    <w:tbl>
      <w:tblPr>
        <w:tblStyle w:val="CPCS-Tablestyle1"/>
        <w:tblW w:w="9038" w:type="dxa"/>
        <w:tblLayout w:type="fixed"/>
        <w:tblLook w:val="04A0" w:firstRow="1" w:lastRow="0" w:firstColumn="1" w:lastColumn="0" w:noHBand="0" w:noVBand="1"/>
      </w:tblPr>
      <w:tblGrid>
        <w:gridCol w:w="3008"/>
        <w:gridCol w:w="6030"/>
      </w:tblGrid>
      <w:tr w:rsidR="007A5FC6" w:rsidRPr="00E0675D" w14:paraId="47E553D6" w14:textId="77777777" w:rsidTr="000A6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8" w:type="dxa"/>
          </w:tcPr>
          <w:p w14:paraId="259BF40B" w14:textId="021F0BF0" w:rsidR="007A5FC6" w:rsidRPr="00357E6F" w:rsidRDefault="00357E6F" w:rsidP="00357E6F">
            <w:pPr>
              <w:pStyle w:val="ListParagraph"/>
              <w:numPr>
                <w:ilvl w:val="0"/>
                <w:numId w:val="5"/>
              </w:numPr>
              <w:spacing w:line="240" w:lineRule="auto"/>
              <w:ind w:right="0"/>
              <w:jc w:val="left"/>
              <w:rPr>
                <w:rFonts w:cs="Calibri"/>
                <w:b/>
                <w:color w:val="FFFFFF" w:themeColor="background1"/>
                <w:sz w:val="20"/>
                <w:szCs w:val="20"/>
                <w:lang w:val="fr-FR"/>
              </w:rPr>
            </w:pPr>
            <w:r w:rsidRPr="00357E6F">
              <w:rPr>
                <w:rFonts w:cs="Calibri"/>
                <w:b/>
                <w:color w:val="FFFFFF" w:themeColor="background1"/>
                <w:sz w:val="20"/>
                <w:szCs w:val="20"/>
                <w:lang w:val="fr-FR"/>
              </w:rPr>
              <w:lastRenderedPageBreak/>
              <w:t>Liste des livrables/tâches en référence à</w:t>
            </w:r>
            <w:r>
              <w:rPr>
                <w:rFonts w:cs="Calibri"/>
                <w:b/>
                <w:color w:val="FFFFFF" w:themeColor="background1"/>
                <w:sz w:val="20"/>
                <w:szCs w:val="20"/>
                <w:lang w:val="fr-FR"/>
              </w:rPr>
              <w:t xml:space="preserve"> </w:t>
            </w:r>
            <w:r w:rsidRPr="00357E6F">
              <w:rPr>
                <w:rFonts w:cs="Calibri"/>
                <w:b/>
                <w:color w:val="FFFFFF" w:themeColor="background1"/>
                <w:sz w:val="20"/>
                <w:szCs w:val="20"/>
                <w:lang w:val="fr-FR"/>
              </w:rPr>
              <w:t>TECH- 5 dans lesquelles l’expert sera engagé</w:t>
            </w:r>
          </w:p>
        </w:tc>
        <w:tc>
          <w:tcPr>
            <w:tcW w:w="6030" w:type="dxa"/>
            <w:tcBorders>
              <w:bottom w:val="single" w:sz="12" w:space="0" w:color="5F80A7"/>
            </w:tcBorders>
          </w:tcPr>
          <w:p w14:paraId="6AEE0291" w14:textId="39D5E17E" w:rsidR="007A5FC6" w:rsidRPr="00357E6F" w:rsidRDefault="00357E6F" w:rsidP="00F373AB">
            <w:pPr>
              <w:pStyle w:val="Body-Regular"/>
              <w:numPr>
                <w:ilvl w:val="0"/>
                <w:numId w:val="5"/>
              </w:numPr>
              <w:cnfStyle w:val="100000000000" w:firstRow="1" w:lastRow="0" w:firstColumn="0" w:lastColumn="0" w:oddVBand="0" w:evenVBand="0" w:oddHBand="0" w:evenHBand="0" w:firstRowFirstColumn="0" w:firstRowLastColumn="0" w:lastRowFirstColumn="0" w:lastRowLastColumn="0"/>
              <w:rPr>
                <w:rFonts w:cs="Calibri"/>
                <w:b/>
                <w:color w:val="FFFFFF" w:themeColor="background1"/>
                <w:szCs w:val="20"/>
                <w:lang w:val="fr-FR"/>
              </w:rPr>
            </w:pPr>
            <w:r w:rsidRPr="00357E6F">
              <w:rPr>
                <w:rFonts w:cs="Calibri"/>
                <w:b/>
                <w:color w:val="FFFFFF" w:themeColor="background1"/>
                <w:szCs w:val="20"/>
                <w:lang w:val="fr-FR"/>
              </w:rPr>
              <w:t>Référence à des travaux ou missions</w:t>
            </w:r>
            <w:r>
              <w:rPr>
                <w:rFonts w:cs="Calibri"/>
                <w:b/>
                <w:color w:val="FFFFFF" w:themeColor="background1"/>
                <w:szCs w:val="20"/>
                <w:lang w:val="fr-FR"/>
              </w:rPr>
              <w:t xml:space="preserve"> </w:t>
            </w:r>
            <w:r w:rsidRPr="00357E6F">
              <w:rPr>
                <w:rFonts w:cs="Calibri"/>
                <w:b/>
                <w:color w:val="FFFFFF" w:themeColor="background1"/>
                <w:szCs w:val="20"/>
                <w:lang w:val="fr-FR"/>
              </w:rPr>
              <w:t xml:space="preserve">antérieures illustrant </w:t>
            </w:r>
            <w:r w:rsidR="00F373AB">
              <w:rPr>
                <w:rFonts w:cs="Calibri"/>
                <w:b/>
                <w:color w:val="FFFFFF" w:themeColor="background1"/>
                <w:szCs w:val="20"/>
                <w:lang w:val="fr-FR"/>
              </w:rPr>
              <w:t>le mieux sa compétence</w:t>
            </w:r>
          </w:p>
        </w:tc>
      </w:tr>
      <w:tr w:rsidR="00357E6F" w:rsidRPr="00357E6F" w14:paraId="5B30E4B1" w14:textId="77777777" w:rsidTr="004547C3">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587D86D9" w14:textId="776114A8" w:rsidR="00357E6F" w:rsidRPr="00DD4CC7" w:rsidRDefault="002536F4" w:rsidP="003E330B">
            <w:pPr>
              <w:pStyle w:val="Body-Regular"/>
              <w:ind w:left="0"/>
              <w:rPr>
                <w:szCs w:val="20"/>
                <w:lang w:val="fr-FR"/>
              </w:rPr>
            </w:pPr>
            <w:r>
              <w:rPr>
                <w:szCs w:val="20"/>
                <w:lang w:val="fr-FR"/>
              </w:rPr>
              <w:t>A compléter</w:t>
            </w:r>
          </w:p>
        </w:tc>
        <w:tc>
          <w:tcPr>
            <w:tcW w:w="6030" w:type="dxa"/>
          </w:tcPr>
          <w:p w14:paraId="4F65FD8D" w14:textId="3C7BE709" w:rsidR="00357E6F" w:rsidRPr="009F5E49" w:rsidRDefault="00357E6F" w:rsidP="00357E6F">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w:t>
            </w:r>
            <w:r w:rsidR="007D6B1A">
              <w:rPr>
                <w:szCs w:val="20"/>
                <w:lang w:val="fr-CA"/>
              </w:rPr>
              <w:t>Mise en place du gestionnaire du réseau de transport Belge</w:t>
            </w:r>
          </w:p>
          <w:p w14:paraId="066F9AC7" w14:textId="100D9EB5" w:rsidR="00357E6F" w:rsidRPr="009F5E49" w:rsidRDefault="00357E6F" w:rsidP="00357E6F">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sidR="007D6B1A">
              <w:rPr>
                <w:szCs w:val="20"/>
                <w:lang w:val="fr-CA"/>
              </w:rPr>
              <w:t xml:space="preserve">1999 - </w:t>
            </w:r>
            <w:del w:id="280" w:author="Hubert Lemmens" w:date="2015-11-23T17:52:00Z">
              <w:r w:rsidR="007D6B1A" w:rsidDel="00BC24E5">
                <w:rPr>
                  <w:szCs w:val="20"/>
                  <w:lang w:val="fr-CA"/>
                </w:rPr>
                <w:delText>2003</w:delText>
              </w:r>
            </w:del>
            <w:ins w:id="281" w:author="Hubert Lemmens" w:date="2015-11-23T17:52:00Z">
              <w:r w:rsidR="00BC24E5">
                <w:rPr>
                  <w:szCs w:val="20"/>
                  <w:lang w:val="fr-CA"/>
                </w:rPr>
                <w:t>2001</w:t>
              </w:r>
            </w:ins>
          </w:p>
          <w:p w14:paraId="0291663D" w14:textId="5C903378" w:rsidR="00357E6F" w:rsidRPr="009F5E49" w:rsidRDefault="00357E6F" w:rsidP="00357E6F">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sidR="007D6B1A">
              <w:rPr>
                <w:szCs w:val="20"/>
                <w:lang w:val="fr-CA"/>
              </w:rPr>
              <w:t>Bruxelles</w:t>
            </w:r>
          </w:p>
          <w:p w14:paraId="1F0BF081" w14:textId="404EDF93" w:rsidR="00357E6F" w:rsidRPr="009F5E49" w:rsidRDefault="00357E6F" w:rsidP="00357E6F">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sidR="007D6B1A">
              <w:rPr>
                <w:szCs w:val="20"/>
                <w:lang w:val="fr-FR"/>
              </w:rPr>
              <w:t>Electrabel</w:t>
            </w:r>
            <w:ins w:id="282" w:author="Hubert Lemmens" w:date="2015-11-23T17:52:00Z">
              <w:r w:rsidR="00BC24E5">
                <w:rPr>
                  <w:szCs w:val="20"/>
                  <w:lang w:val="fr-FR"/>
                </w:rPr>
                <w:t xml:space="preserve"> </w:t>
              </w:r>
            </w:ins>
          </w:p>
          <w:p w14:paraId="28163D23" w14:textId="792F40FF" w:rsidR="00357E6F" w:rsidRPr="009F5E49" w:rsidRDefault="00357E6F" w:rsidP="003E330B">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p>
          <w:p w14:paraId="78344200" w14:textId="3B23C519" w:rsidR="00357E6F" w:rsidRPr="009F5E49" w:rsidRDefault="00357E6F" w:rsidP="003E330B">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sidR="007D6B1A">
              <w:rPr>
                <w:szCs w:val="20"/>
                <w:lang w:val="fr-CA"/>
              </w:rPr>
              <w:t>Chef de l4exploitation du Réseau</w:t>
            </w:r>
          </w:p>
          <w:p w14:paraId="07D4F57C" w14:textId="77777777" w:rsidR="00357E6F" w:rsidRPr="009F5E49" w:rsidRDefault="00357E6F" w:rsidP="003E330B">
            <w:pPr>
              <w:pStyle w:val="Body-Regular"/>
              <w:spacing w:after="0"/>
              <w:ind w:left="0"/>
              <w:cnfStyle w:val="000000100000" w:firstRow="0" w:lastRow="0" w:firstColumn="0" w:lastColumn="0" w:oddVBand="0" w:evenVBand="0" w:oddHBand="1" w:evenHBand="0"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0FDA56B7" w14:textId="3742EBF2" w:rsidR="00357E6F" w:rsidRPr="002536F4" w:rsidRDefault="007D6B1A"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sidRPr="002536F4">
              <w:rPr>
                <w:szCs w:val="20"/>
                <w:lang w:val="fr-CA"/>
              </w:rPr>
              <w:t>Séparation des dispatchings transport et production</w:t>
            </w:r>
          </w:p>
          <w:p w14:paraId="46F8C09C" w14:textId="7FDAF52B" w:rsidR="007D6B1A" w:rsidRPr="002536F4" w:rsidRDefault="007D6B1A"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sidRPr="002536F4">
              <w:rPr>
                <w:szCs w:val="20"/>
                <w:lang w:val="fr-CA"/>
              </w:rPr>
              <w:t>Mise en place de l’organisation, processus, et équipes</w:t>
            </w:r>
          </w:p>
          <w:p w14:paraId="1D626B13" w14:textId="3247442F" w:rsidR="007D6B1A" w:rsidRPr="002536F4" w:rsidRDefault="007D6B1A"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sidRPr="002536F4">
              <w:rPr>
                <w:szCs w:val="20"/>
                <w:lang w:val="fr-CA"/>
              </w:rPr>
              <w:t>Appui à la rédaction du règlement technique</w:t>
            </w:r>
          </w:p>
          <w:p w14:paraId="730F81C2" w14:textId="77777777" w:rsidR="007D6B1A" w:rsidRDefault="007D6B1A"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sidRPr="002536F4">
              <w:rPr>
                <w:szCs w:val="20"/>
                <w:lang w:val="fr-CA"/>
              </w:rPr>
              <w:t>Définition des Services Auxiliaires</w:t>
            </w:r>
          </w:p>
          <w:p w14:paraId="64AAEB72" w14:textId="2B575258" w:rsidR="002536F4" w:rsidRPr="002536F4" w:rsidRDefault="002536F4" w:rsidP="007B690E">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 xml:space="preserve">Restructuration des </w:t>
            </w:r>
            <w:r w:rsidR="000E30CD">
              <w:rPr>
                <w:szCs w:val="20"/>
                <w:lang w:val="fr-CA"/>
              </w:rPr>
              <w:t>dispatchings</w:t>
            </w:r>
            <w:r>
              <w:rPr>
                <w:szCs w:val="20"/>
                <w:lang w:val="fr-CA"/>
              </w:rPr>
              <w:t xml:space="preserve"> régionaux de 6 centres vers 3.</w:t>
            </w:r>
          </w:p>
          <w:p w14:paraId="62AB282B" w14:textId="0DFC6C88" w:rsidR="00357E6F" w:rsidRPr="009F5E49" w:rsidRDefault="00357E6F" w:rsidP="007D6B1A">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p>
        </w:tc>
      </w:tr>
      <w:tr w:rsidR="000E30CD" w:rsidRPr="00357E6F" w14:paraId="3AB2C086" w14:textId="77777777" w:rsidTr="004547C3">
        <w:trPr>
          <w:cnfStyle w:val="000000010000" w:firstRow="0" w:lastRow="0" w:firstColumn="0" w:lastColumn="0" w:oddVBand="0" w:evenVBand="0" w:oddHBand="0" w:evenHBand="1"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10714276" w14:textId="77777777" w:rsidR="000E30CD" w:rsidRDefault="000E30CD" w:rsidP="003E330B">
            <w:pPr>
              <w:pStyle w:val="Body-Regular"/>
              <w:ind w:left="0"/>
              <w:rPr>
                <w:szCs w:val="20"/>
                <w:lang w:val="fr-FR"/>
              </w:rPr>
            </w:pPr>
          </w:p>
        </w:tc>
        <w:tc>
          <w:tcPr>
            <w:tcW w:w="6030" w:type="dxa"/>
          </w:tcPr>
          <w:p w14:paraId="3284E84B" w14:textId="55D10E22"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Directeur </w:t>
            </w:r>
            <w:r>
              <w:rPr>
                <w:rFonts w:cs="Calibri"/>
                <w:szCs w:val="20"/>
                <w:lang w:val="fr-FR"/>
              </w:rPr>
              <w:t>Exploitation du Système</w:t>
            </w:r>
          </w:p>
          <w:p w14:paraId="2FD0432D" w14:textId="48555C6E"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Pr>
                <w:szCs w:val="20"/>
                <w:lang w:val="fr-CA"/>
              </w:rPr>
              <w:t>2003 - 2008</w:t>
            </w:r>
          </w:p>
          <w:p w14:paraId="63ADE0D6" w14:textId="77777777"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Pr>
                <w:szCs w:val="20"/>
                <w:lang w:val="fr-CA"/>
              </w:rPr>
              <w:t>Bruxelles</w:t>
            </w:r>
          </w:p>
          <w:p w14:paraId="20975EE1" w14:textId="41C1D9E6"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Pr>
                <w:szCs w:val="20"/>
                <w:lang w:val="fr-FR"/>
              </w:rPr>
              <w:t>Elia</w:t>
            </w:r>
          </w:p>
          <w:p w14:paraId="6A1F9389" w14:textId="77777777"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p>
          <w:p w14:paraId="586BD8A4" w14:textId="44D115AF"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p>
          <w:p w14:paraId="3C62FEAB" w14:textId="77777777" w:rsidR="000E30CD" w:rsidRPr="009F5E49" w:rsidRDefault="000E30CD" w:rsidP="000E30CD">
            <w:pPr>
              <w:pStyle w:val="Body-Regular"/>
              <w:spacing w:after="0"/>
              <w:ind w:left="0"/>
              <w:cnfStyle w:val="000000010000" w:firstRow="0" w:lastRow="0" w:firstColumn="0" w:lastColumn="0" w:oddVBand="0" w:evenVBand="0" w:oddHBand="0" w:evenHBand="1"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1607065C" w14:textId="268BAEDF"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Gestion opérationnelle et financière de la Direction Exploitation</w:t>
            </w:r>
          </w:p>
          <w:p w14:paraId="4DBD0089" w14:textId="5669058E"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Achats des services auxiliaires</w:t>
            </w:r>
          </w:p>
          <w:p w14:paraId="57C0645F"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Planning opérationnel</w:t>
            </w:r>
          </w:p>
          <w:p w14:paraId="0AD775AB"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Relations producteurs et distributeurs</w:t>
            </w:r>
          </w:p>
          <w:p w14:paraId="0929F508"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 xml:space="preserve">Mise en place de </w:t>
            </w:r>
            <w:proofErr w:type="gramStart"/>
            <w:r>
              <w:rPr>
                <w:szCs w:val="20"/>
                <w:lang w:val="fr-CA"/>
              </w:rPr>
              <w:t>la</w:t>
            </w:r>
            <w:proofErr w:type="gramEnd"/>
            <w:r>
              <w:rPr>
                <w:szCs w:val="20"/>
                <w:lang w:val="fr-CA"/>
              </w:rPr>
              <w:t xml:space="preserve"> code de sauvegarde et la code de reconstruction du réseau</w:t>
            </w:r>
          </w:p>
          <w:p w14:paraId="771B60E4"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de la gestion de crises</w:t>
            </w:r>
          </w:p>
          <w:p w14:paraId="5344E26F" w14:textId="77777777" w:rsidR="000E30CD"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du centre de formation</w:t>
            </w:r>
          </w:p>
          <w:p w14:paraId="2D9F6C43" w14:textId="3228CD11" w:rsidR="000E30CD" w:rsidRPr="002536F4" w:rsidRDefault="000E30CD" w:rsidP="000E30CD">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Spécification d’un nouveau système de dispatching pour le dispatching national et les 3 dispatching</w:t>
            </w:r>
            <w:r w:rsidR="0075274A">
              <w:rPr>
                <w:szCs w:val="20"/>
                <w:lang w:val="fr-CA"/>
              </w:rPr>
              <w:t>s</w:t>
            </w:r>
            <w:r>
              <w:rPr>
                <w:szCs w:val="20"/>
                <w:lang w:val="fr-CA"/>
              </w:rPr>
              <w:t xml:space="preserve"> </w:t>
            </w:r>
            <w:r w:rsidR="0075274A">
              <w:rPr>
                <w:szCs w:val="20"/>
                <w:lang w:val="fr-CA"/>
              </w:rPr>
              <w:t>régionaux</w:t>
            </w:r>
          </w:p>
          <w:p w14:paraId="640F5167" w14:textId="77777777" w:rsidR="000E30CD" w:rsidRPr="009F5E49" w:rsidRDefault="000E30CD" w:rsidP="00357E6F">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p>
        </w:tc>
      </w:tr>
      <w:tr w:rsidR="0075274A" w:rsidRPr="00357E6F" w14:paraId="1D161431" w14:textId="77777777" w:rsidTr="004547C3">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0BB9F700" w14:textId="77777777" w:rsidR="0075274A" w:rsidRDefault="0075274A" w:rsidP="003E330B">
            <w:pPr>
              <w:pStyle w:val="Body-Regular"/>
              <w:ind w:left="0"/>
              <w:rPr>
                <w:szCs w:val="20"/>
                <w:lang w:val="fr-FR"/>
              </w:rPr>
            </w:pPr>
          </w:p>
        </w:tc>
        <w:tc>
          <w:tcPr>
            <w:tcW w:w="6030" w:type="dxa"/>
          </w:tcPr>
          <w:p w14:paraId="06B3E1AE" w14:textId="30FDC681"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Directeur </w:t>
            </w:r>
            <w:r>
              <w:rPr>
                <w:rFonts w:cs="Calibri"/>
                <w:szCs w:val="20"/>
                <w:lang w:val="fr-FR"/>
              </w:rPr>
              <w:t>Maintenance</w:t>
            </w:r>
          </w:p>
          <w:p w14:paraId="3DE57779" w14:textId="6ADA553C"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Pr>
                <w:szCs w:val="20"/>
                <w:lang w:val="fr-CA"/>
              </w:rPr>
              <w:t>2008 - 2010</w:t>
            </w:r>
          </w:p>
          <w:p w14:paraId="27253DB1"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Pr>
                <w:szCs w:val="20"/>
                <w:lang w:val="fr-CA"/>
              </w:rPr>
              <w:t>Bruxelles</w:t>
            </w:r>
          </w:p>
          <w:p w14:paraId="5ABC75E2"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Pr>
                <w:szCs w:val="20"/>
                <w:lang w:val="fr-FR"/>
              </w:rPr>
              <w:t>Elia</w:t>
            </w:r>
          </w:p>
          <w:p w14:paraId="0B033CFE"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p>
          <w:p w14:paraId="1647803E"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p>
          <w:p w14:paraId="500F8531" w14:textId="77777777" w:rsidR="0075274A" w:rsidRPr="009F5E49" w:rsidRDefault="0075274A" w:rsidP="0075274A">
            <w:pPr>
              <w:pStyle w:val="Body-Regular"/>
              <w:spacing w:after="0"/>
              <w:ind w:left="0"/>
              <w:cnfStyle w:val="000000100000" w:firstRow="0" w:lastRow="0" w:firstColumn="0" w:lastColumn="0" w:oddVBand="0" w:evenVBand="0" w:oddHBand="1" w:evenHBand="0"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7E758B41" w14:textId="32DE2382" w:rsidR="0075274A" w:rsidRDefault="0075274A" w:rsidP="0075274A">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Gestion opérationnelle et financière de la Direction Maintenance</w:t>
            </w:r>
          </w:p>
          <w:p w14:paraId="7E6C3060" w14:textId="2DAFBD85" w:rsidR="0075274A" w:rsidRDefault="0075274A" w:rsidP="0075274A">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Programme d’efficacité</w:t>
            </w:r>
          </w:p>
          <w:p w14:paraId="4A065D4D" w14:textId="439ED792" w:rsidR="0075274A" w:rsidRDefault="0075274A" w:rsidP="0075274A">
            <w:pPr>
              <w:pStyle w:val="Body-Regular"/>
              <w:numPr>
                <w:ilvl w:val="0"/>
                <w:numId w:val="7"/>
              </w:numPr>
              <w:spacing w:after="0"/>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Restructuration du portefeuille de projets informatiques pour la Direction Maintenance</w:t>
            </w:r>
          </w:p>
          <w:p w14:paraId="78457E95" w14:textId="77777777" w:rsidR="0075274A" w:rsidRPr="009F5E49" w:rsidRDefault="0075274A" w:rsidP="0075274A">
            <w:pPr>
              <w:pStyle w:val="Body-Regular"/>
              <w:spacing w:after="0"/>
              <w:ind w:left="360"/>
              <w:cnfStyle w:val="000000100000" w:firstRow="0" w:lastRow="0" w:firstColumn="0" w:lastColumn="0" w:oddVBand="0" w:evenVBand="0" w:oddHBand="1" w:evenHBand="0" w:firstRowFirstColumn="0" w:firstRowLastColumn="0" w:lastRowFirstColumn="0" w:lastRowLastColumn="0"/>
              <w:rPr>
                <w:b/>
                <w:szCs w:val="20"/>
                <w:lang w:val="fr-CA"/>
              </w:rPr>
            </w:pPr>
          </w:p>
        </w:tc>
      </w:tr>
      <w:tr w:rsidR="0075274A" w:rsidRPr="00357E6F" w14:paraId="7566B2F0" w14:textId="77777777" w:rsidTr="004547C3">
        <w:trPr>
          <w:cnfStyle w:val="000000010000" w:firstRow="0" w:lastRow="0" w:firstColumn="0" w:lastColumn="0" w:oddVBand="0" w:evenVBand="0" w:oddHBand="0" w:evenHBand="1"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0A49899E" w14:textId="77777777" w:rsidR="0075274A" w:rsidRDefault="0075274A" w:rsidP="003E330B">
            <w:pPr>
              <w:pStyle w:val="Body-Regular"/>
              <w:ind w:left="0"/>
              <w:rPr>
                <w:szCs w:val="20"/>
                <w:lang w:val="fr-FR"/>
              </w:rPr>
            </w:pPr>
          </w:p>
        </w:tc>
        <w:tc>
          <w:tcPr>
            <w:tcW w:w="6030" w:type="dxa"/>
          </w:tcPr>
          <w:p w14:paraId="6B860384" w14:textId="13EDC3DE"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Directeur </w:t>
            </w:r>
            <w:r>
              <w:rPr>
                <w:rFonts w:cs="Calibri"/>
                <w:szCs w:val="20"/>
                <w:lang w:val="fr-FR"/>
              </w:rPr>
              <w:t xml:space="preserve">Innovation et </w:t>
            </w:r>
            <w:proofErr w:type="spellStart"/>
            <w:r>
              <w:rPr>
                <w:rFonts w:cs="Calibri"/>
                <w:szCs w:val="20"/>
                <w:lang w:val="fr-FR"/>
              </w:rPr>
              <w:t>Knowledge</w:t>
            </w:r>
            <w:proofErr w:type="spellEnd"/>
            <w:r>
              <w:rPr>
                <w:rFonts w:cs="Calibri"/>
                <w:szCs w:val="20"/>
                <w:lang w:val="fr-FR"/>
              </w:rPr>
              <w:t xml:space="preserve"> Management</w:t>
            </w:r>
          </w:p>
          <w:p w14:paraId="0F41BF3D" w14:textId="6AB0E476"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Pr>
                <w:szCs w:val="20"/>
                <w:lang w:val="fr-CA"/>
              </w:rPr>
              <w:t>2010 - 2013</w:t>
            </w:r>
          </w:p>
          <w:p w14:paraId="68524A5E"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Pr>
                <w:szCs w:val="20"/>
                <w:lang w:val="fr-CA"/>
              </w:rPr>
              <w:t>Bruxelles</w:t>
            </w:r>
          </w:p>
          <w:p w14:paraId="37FBF5BB"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Pr>
                <w:szCs w:val="20"/>
                <w:lang w:val="fr-FR"/>
              </w:rPr>
              <w:t>Elia</w:t>
            </w:r>
          </w:p>
          <w:p w14:paraId="580ECAE4"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p>
          <w:p w14:paraId="4A8A835D"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p>
          <w:p w14:paraId="3EDE6E43"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7638D442" w14:textId="7738F6D4"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 xml:space="preserve">Gestion opérationnelle et financière de la Direction Innovation et </w:t>
            </w:r>
            <w:proofErr w:type="spellStart"/>
            <w:r>
              <w:rPr>
                <w:szCs w:val="20"/>
                <w:lang w:val="fr-CA"/>
              </w:rPr>
              <w:t>Knowledge</w:t>
            </w:r>
            <w:proofErr w:type="spellEnd"/>
            <w:r>
              <w:rPr>
                <w:szCs w:val="20"/>
                <w:lang w:val="fr-CA"/>
              </w:rPr>
              <w:t xml:space="preserve"> Management</w:t>
            </w:r>
          </w:p>
          <w:p w14:paraId="7D33D299" w14:textId="3EEB6DE0"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des équipes d’innovation</w:t>
            </w:r>
          </w:p>
          <w:p w14:paraId="482323B4" w14:textId="4B42CE30"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Établissement du portefeuille de projets d’innovation</w:t>
            </w:r>
          </w:p>
          <w:p w14:paraId="5CECF189" w14:textId="0B27CF83"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Démarrage de projets d’innovation</w:t>
            </w:r>
          </w:p>
          <w:p w14:paraId="1150884B" w14:textId="6054C1AF" w:rsidR="0075274A" w:rsidRDefault="0075274A" w:rsidP="0075274A">
            <w:pPr>
              <w:pStyle w:val="Body-Regular"/>
              <w:numPr>
                <w:ilvl w:val="0"/>
                <w:numId w:val="7"/>
              </w:numPr>
              <w:spacing w:after="0"/>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d’un système de gestion de compétences techniques.</w:t>
            </w:r>
          </w:p>
          <w:p w14:paraId="4231390E" w14:textId="77777777" w:rsidR="0075274A" w:rsidRPr="009F5E49" w:rsidRDefault="0075274A" w:rsidP="0075274A">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p>
        </w:tc>
      </w:tr>
      <w:tr w:rsidR="00357E6F" w:rsidRPr="00357E6F" w14:paraId="42B15A1B" w14:textId="77777777" w:rsidTr="00357E6F">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04FFB175" w14:textId="71361F79" w:rsidR="00357E6F" w:rsidRPr="009F5E49" w:rsidRDefault="00357E6F" w:rsidP="004547C3">
            <w:pPr>
              <w:pStyle w:val="Body-Regular"/>
              <w:ind w:left="0"/>
              <w:rPr>
                <w:szCs w:val="20"/>
                <w:lang w:val="fr-CA"/>
              </w:rPr>
            </w:pPr>
          </w:p>
        </w:tc>
        <w:tc>
          <w:tcPr>
            <w:tcW w:w="6030" w:type="dxa"/>
          </w:tcPr>
          <w:p w14:paraId="6047872E" w14:textId="3A53E6E0"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r w:rsidRPr="009F5E49">
              <w:rPr>
                <w:b/>
                <w:szCs w:val="20"/>
                <w:lang w:val="fr-CA"/>
              </w:rPr>
              <w:t>Nom du projet ou de la mission</w:t>
            </w:r>
            <w:r>
              <w:rPr>
                <w:szCs w:val="20"/>
                <w:lang w:val="fr-CA"/>
              </w:rPr>
              <w:t> </w:t>
            </w:r>
            <w:proofErr w:type="gramStart"/>
            <w:r>
              <w:rPr>
                <w:szCs w:val="20"/>
                <w:lang w:val="fr-CA"/>
              </w:rPr>
              <w:t xml:space="preserve">: </w:t>
            </w:r>
            <w:r w:rsidR="002536F4">
              <w:rPr>
                <w:szCs w:val="20"/>
                <w:lang w:val="fr-CA"/>
              </w:rPr>
              <w:t xml:space="preserve"> EWIS</w:t>
            </w:r>
            <w:proofErr w:type="gramEnd"/>
          </w:p>
          <w:p w14:paraId="3319D9F6" w14:textId="20D22EA3"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sidR="002536F4">
              <w:rPr>
                <w:szCs w:val="20"/>
                <w:lang w:val="fr-CA"/>
              </w:rPr>
              <w:t>2005 - 2008</w:t>
            </w:r>
          </w:p>
          <w:p w14:paraId="01CB7B94" w14:textId="3FCCFA0A"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sidR="002536F4">
              <w:rPr>
                <w:szCs w:val="20"/>
                <w:lang w:val="fr-CA"/>
              </w:rPr>
              <w:t>Bruxelles</w:t>
            </w:r>
          </w:p>
          <w:p w14:paraId="76507BA2" w14:textId="30DFD1BD"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Client </w:t>
            </w:r>
            <w:r w:rsidR="002536F4" w:rsidRPr="009F5E49">
              <w:rPr>
                <w:szCs w:val="20"/>
                <w:lang w:val="fr-CA"/>
              </w:rPr>
              <w:t>:</w:t>
            </w:r>
            <w:r w:rsidR="002536F4" w:rsidRPr="009F5E49">
              <w:rPr>
                <w:szCs w:val="20"/>
                <w:lang w:val="fr-FR"/>
              </w:rPr>
              <w:t xml:space="preserve"> </w:t>
            </w:r>
            <w:r w:rsidR="002536F4">
              <w:rPr>
                <w:szCs w:val="20"/>
                <w:lang w:val="fr-FR"/>
              </w:rPr>
              <w:t>Commission Européenne</w:t>
            </w:r>
          </w:p>
          <w:p w14:paraId="08A3EFC4" w14:textId="0C3DC89E"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r w:rsidR="002536F4">
              <w:t>European Wind Integration Study (EWIS), the first of its kind pan European study about integration of renewable energy sources in the European Power System</w:t>
            </w:r>
          </w:p>
          <w:p w14:paraId="1431EAA1" w14:textId="01D160DC"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sidR="002536F4">
              <w:rPr>
                <w:szCs w:val="20"/>
                <w:lang w:val="fr-CA"/>
              </w:rPr>
              <w:t>Chef de projet</w:t>
            </w:r>
          </w:p>
          <w:p w14:paraId="5A02CD59" w14:textId="77777777"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388CA547" w14:textId="54F59C69" w:rsidR="00357E6F"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Négociations avec la CE</w:t>
            </w:r>
          </w:p>
          <w:p w14:paraId="4DDDD5E9" w14:textId="4B05140C" w:rsidR="002536F4"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Gestion de projet</w:t>
            </w:r>
          </w:p>
          <w:p w14:paraId="1CDEF058" w14:textId="77777777" w:rsidR="00357E6F"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Gestion des subsides</w:t>
            </w:r>
          </w:p>
          <w:p w14:paraId="06AD5563" w14:textId="215D00F4" w:rsidR="002536F4" w:rsidRPr="009F5E49"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Communication des résultats</w:t>
            </w:r>
          </w:p>
        </w:tc>
      </w:tr>
      <w:tr w:rsidR="00EB47C2" w:rsidRPr="00357E6F" w14:paraId="495E3EC1" w14:textId="77777777" w:rsidTr="00357E6F">
        <w:trPr>
          <w:cnfStyle w:val="000000010000" w:firstRow="0" w:lastRow="0" w:firstColumn="0" w:lastColumn="0" w:oddVBand="0" w:evenVBand="0" w:oddHBand="0" w:evenHBand="1"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3A4006DD" w14:textId="77777777" w:rsidR="00EB47C2" w:rsidRPr="009F5E49" w:rsidRDefault="00EB47C2" w:rsidP="004547C3">
            <w:pPr>
              <w:pStyle w:val="Body-Regular"/>
              <w:ind w:left="0"/>
              <w:rPr>
                <w:szCs w:val="20"/>
                <w:lang w:val="fr-CA"/>
              </w:rPr>
            </w:pPr>
          </w:p>
        </w:tc>
        <w:tc>
          <w:tcPr>
            <w:tcW w:w="6030" w:type="dxa"/>
          </w:tcPr>
          <w:p w14:paraId="1D99DC44" w14:textId="17058A79"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szCs w:val="20"/>
                <w:lang w:val="fr-CA"/>
              </w:rPr>
            </w:pPr>
            <w:r w:rsidRPr="009F5E49">
              <w:rPr>
                <w:b/>
                <w:szCs w:val="20"/>
                <w:lang w:val="fr-CA"/>
              </w:rPr>
              <w:t>Nom du projet ou de la mission</w:t>
            </w:r>
            <w:r>
              <w:rPr>
                <w:szCs w:val="20"/>
                <w:lang w:val="fr-CA"/>
              </w:rPr>
              <w:t> : SET-Plan</w:t>
            </w:r>
          </w:p>
          <w:p w14:paraId="32A3ED41" w14:textId="286997AA"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Pr>
                <w:szCs w:val="20"/>
                <w:lang w:val="fr-CA"/>
              </w:rPr>
              <w:t>2008 - 2010</w:t>
            </w:r>
          </w:p>
          <w:p w14:paraId="55D19434" w14:textId="77777777"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Pr>
                <w:szCs w:val="20"/>
                <w:lang w:val="fr-CA"/>
              </w:rPr>
              <w:t>Bruxelles</w:t>
            </w:r>
          </w:p>
          <w:p w14:paraId="642F7491" w14:textId="77777777"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Pr>
                <w:szCs w:val="20"/>
                <w:lang w:val="fr-FR"/>
              </w:rPr>
              <w:t>Commission Européenne</w:t>
            </w:r>
          </w:p>
          <w:p w14:paraId="00DC05EC" w14:textId="75CF9FCC" w:rsidR="00EB47C2"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sdt>
              <w:sdtPr>
                <w:id w:val="680400788"/>
                <w:placeholder>
                  <w:docPart w:val="43F464F303E8DB478498D0F06575E560"/>
                </w:placeholder>
              </w:sdtPr>
              <w:sdtContent>
                <w:r>
                  <w:t>Founding of the European Grid Initiative, one of the pillars of the European Commission’s Strategic Energy Technology Plan (SET-plan)</w:t>
                </w:r>
              </w:sdtContent>
            </w:sdt>
            <w:r w:rsidRPr="009F5E49">
              <w:rPr>
                <w:b/>
                <w:szCs w:val="20"/>
                <w:lang w:val="fr-CA"/>
              </w:rPr>
              <w:t xml:space="preserve"> </w:t>
            </w:r>
          </w:p>
          <w:p w14:paraId="595A316C" w14:textId="13DBE43C"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Pr>
                <w:szCs w:val="20"/>
                <w:lang w:val="fr-CA"/>
              </w:rPr>
              <w:t>Chef de projet</w:t>
            </w:r>
          </w:p>
          <w:p w14:paraId="7426DF49" w14:textId="77777777" w:rsidR="00EB47C2" w:rsidRPr="009F5E49" w:rsidRDefault="00EB47C2" w:rsidP="00EB47C2">
            <w:pPr>
              <w:pStyle w:val="Body-Regular"/>
              <w:spacing w:after="0"/>
              <w:ind w:left="0"/>
              <w:cnfStyle w:val="000000010000" w:firstRow="0" w:lastRow="0" w:firstColumn="0" w:lastColumn="0" w:oddVBand="0" w:evenVBand="0" w:oddHBand="0" w:evenHBand="1"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1D3CF9CE" w14:textId="77777777" w:rsidR="00EB47C2" w:rsidRDefault="00EB47C2" w:rsidP="00EB47C2">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Négociations avec la CE</w:t>
            </w:r>
          </w:p>
          <w:p w14:paraId="47481852" w14:textId="47E83FDE" w:rsidR="00EB47C2" w:rsidRDefault="00EB47C2" w:rsidP="00EB47C2">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Négociations avec les gestionnaires de réseaux Européens</w:t>
            </w:r>
          </w:p>
          <w:p w14:paraId="57C3221E" w14:textId="77777777" w:rsidR="00EB47C2" w:rsidRDefault="00EB47C2" w:rsidP="00EB47C2">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Mise en place d’un programme de recherche</w:t>
            </w:r>
          </w:p>
          <w:p w14:paraId="45542D64" w14:textId="5DB2A1D8" w:rsidR="00EB47C2" w:rsidRPr="00EB47C2" w:rsidRDefault="00EB47C2" w:rsidP="00EB47C2">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Communication externe</w:t>
            </w:r>
          </w:p>
        </w:tc>
      </w:tr>
      <w:tr w:rsidR="00357E6F" w:rsidRPr="00357E6F" w14:paraId="7632D9AF" w14:textId="77777777" w:rsidTr="00357E6F">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40F843FC" w14:textId="7400CC83" w:rsidR="00357E6F" w:rsidRPr="009F5E49" w:rsidRDefault="00357E6F" w:rsidP="004547C3">
            <w:pPr>
              <w:pStyle w:val="Body-Regular"/>
              <w:ind w:left="0"/>
              <w:rPr>
                <w:szCs w:val="20"/>
                <w:lang w:val="fr-CA"/>
              </w:rPr>
            </w:pPr>
          </w:p>
        </w:tc>
        <w:tc>
          <w:tcPr>
            <w:tcW w:w="6030" w:type="dxa"/>
          </w:tcPr>
          <w:p w14:paraId="0F54F3DD" w14:textId="6702C597"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w:t>
            </w:r>
            <w:r w:rsidR="002536F4">
              <w:rPr>
                <w:szCs w:val="20"/>
                <w:lang w:val="fr-CA"/>
              </w:rPr>
              <w:t xml:space="preserve">ENTSO-E </w:t>
            </w:r>
            <w:proofErr w:type="spellStart"/>
            <w:r w:rsidR="002536F4">
              <w:rPr>
                <w:szCs w:val="20"/>
                <w:lang w:val="fr-CA"/>
              </w:rPr>
              <w:t>Research</w:t>
            </w:r>
            <w:proofErr w:type="spellEnd"/>
            <w:r w:rsidR="002536F4">
              <w:rPr>
                <w:szCs w:val="20"/>
                <w:lang w:val="fr-CA"/>
              </w:rPr>
              <w:t xml:space="preserve"> and </w:t>
            </w:r>
            <w:proofErr w:type="spellStart"/>
            <w:r w:rsidR="002536F4">
              <w:rPr>
                <w:szCs w:val="20"/>
                <w:lang w:val="fr-CA"/>
              </w:rPr>
              <w:t>Development</w:t>
            </w:r>
            <w:proofErr w:type="spellEnd"/>
            <w:r w:rsidR="002536F4">
              <w:rPr>
                <w:szCs w:val="20"/>
                <w:lang w:val="fr-CA"/>
              </w:rPr>
              <w:t xml:space="preserve"> </w:t>
            </w:r>
            <w:proofErr w:type="spellStart"/>
            <w:r w:rsidR="002536F4">
              <w:rPr>
                <w:szCs w:val="20"/>
                <w:lang w:val="fr-CA"/>
              </w:rPr>
              <w:t>Committee</w:t>
            </w:r>
            <w:proofErr w:type="spellEnd"/>
          </w:p>
          <w:p w14:paraId="491C2C8B" w14:textId="70630DB7"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sidR="002536F4">
              <w:rPr>
                <w:szCs w:val="20"/>
                <w:lang w:val="fr-CA"/>
              </w:rPr>
              <w:t>2010 - 2013</w:t>
            </w:r>
          </w:p>
          <w:p w14:paraId="58E5A05E" w14:textId="231219D9"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sidR="002536F4">
              <w:rPr>
                <w:szCs w:val="20"/>
                <w:lang w:val="fr-CA"/>
              </w:rPr>
              <w:t>Bruxelles</w:t>
            </w:r>
          </w:p>
          <w:p w14:paraId="7C46281C" w14:textId="087650C2"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Client </w:t>
            </w:r>
            <w:proofErr w:type="gramStart"/>
            <w:r w:rsidRPr="009F5E49">
              <w:rPr>
                <w:szCs w:val="20"/>
                <w:lang w:val="fr-CA"/>
              </w:rPr>
              <w:t>:</w:t>
            </w:r>
            <w:r w:rsidRPr="009F5E49">
              <w:rPr>
                <w:szCs w:val="20"/>
                <w:lang w:val="fr-FR"/>
              </w:rPr>
              <w:t xml:space="preserve"> </w:t>
            </w:r>
            <w:r w:rsidR="002536F4">
              <w:rPr>
                <w:szCs w:val="20"/>
                <w:lang w:val="fr-FR"/>
              </w:rPr>
              <w:t xml:space="preserve"> ENTSO</w:t>
            </w:r>
            <w:proofErr w:type="gramEnd"/>
            <w:r w:rsidR="002536F4">
              <w:rPr>
                <w:szCs w:val="20"/>
                <w:lang w:val="fr-FR"/>
              </w:rPr>
              <w:t>-E</w:t>
            </w:r>
          </w:p>
          <w:p w14:paraId="2A7DC4F1" w14:textId="3E04DB6C"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r w:rsidR="002536F4">
              <w:t>Founder and convener of the ENTSO-E Research and Development Committee</w:t>
            </w:r>
          </w:p>
          <w:p w14:paraId="35F91450" w14:textId="5B6299DF"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sidR="002536F4">
              <w:rPr>
                <w:szCs w:val="20"/>
                <w:lang w:val="fr-CA"/>
              </w:rPr>
              <w:t xml:space="preserve">Chairman of the R&amp;D </w:t>
            </w:r>
            <w:proofErr w:type="spellStart"/>
            <w:r w:rsidR="002536F4">
              <w:rPr>
                <w:szCs w:val="20"/>
                <w:lang w:val="fr-CA"/>
              </w:rPr>
              <w:t>Committee</w:t>
            </w:r>
            <w:proofErr w:type="spellEnd"/>
          </w:p>
          <w:p w14:paraId="2F8D14D5" w14:textId="77777777" w:rsidR="00357E6F" w:rsidRPr="009F5E49" w:rsidRDefault="00357E6F" w:rsidP="004547C3">
            <w:pPr>
              <w:pStyle w:val="Body-Regular"/>
              <w:spacing w:after="0"/>
              <w:ind w:left="0"/>
              <w:cnfStyle w:val="000000100000" w:firstRow="0" w:lastRow="0" w:firstColumn="0" w:lastColumn="0" w:oddVBand="0" w:evenVBand="0" w:oddHBand="1" w:evenHBand="0"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52650C10" w14:textId="014EC986" w:rsidR="00357E6F"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Établissement d’un programme de recherche</w:t>
            </w:r>
          </w:p>
          <w:p w14:paraId="34AFC251" w14:textId="77777777" w:rsidR="00357E6F"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Mise en place d’un système de suivi</w:t>
            </w:r>
          </w:p>
          <w:p w14:paraId="03B9427F" w14:textId="77777777" w:rsidR="002536F4"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Lancement de projets par les membres</w:t>
            </w:r>
          </w:p>
          <w:p w14:paraId="098CB61B" w14:textId="47DC2CAE" w:rsidR="002536F4" w:rsidRPr="009F5E49" w:rsidRDefault="002536F4" w:rsidP="004547C3">
            <w:pPr>
              <w:pStyle w:val="Body-Regular"/>
              <w:numPr>
                <w:ilvl w:val="0"/>
                <w:numId w:val="7"/>
              </w:numPr>
              <w:spacing w:after="0"/>
              <w:ind w:left="281" w:hanging="284"/>
              <w:cnfStyle w:val="000000100000" w:firstRow="0" w:lastRow="0" w:firstColumn="0" w:lastColumn="0" w:oddVBand="0" w:evenVBand="0" w:oddHBand="1" w:evenHBand="0" w:firstRowFirstColumn="0" w:firstRowLastColumn="0" w:lastRowFirstColumn="0" w:lastRowLastColumn="0"/>
              <w:rPr>
                <w:szCs w:val="20"/>
                <w:lang w:val="fr-CA"/>
              </w:rPr>
            </w:pPr>
            <w:r>
              <w:rPr>
                <w:szCs w:val="20"/>
                <w:lang w:val="fr-CA"/>
              </w:rPr>
              <w:t>Négociations avec la Commission Européenne.</w:t>
            </w:r>
          </w:p>
        </w:tc>
      </w:tr>
      <w:tr w:rsidR="00357E6F" w:rsidRPr="00357E6F" w14:paraId="3F50BEDE" w14:textId="77777777" w:rsidTr="00357E6F">
        <w:trPr>
          <w:cnfStyle w:val="000000010000" w:firstRow="0" w:lastRow="0" w:firstColumn="0" w:lastColumn="0" w:oddVBand="0" w:evenVBand="0" w:oddHBand="0" w:evenHBand="1"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3008" w:type="dxa"/>
          </w:tcPr>
          <w:p w14:paraId="65B4FFE7" w14:textId="7538AEA4" w:rsidR="00357E6F" w:rsidRPr="009F5E49" w:rsidRDefault="00357E6F" w:rsidP="004547C3">
            <w:pPr>
              <w:pStyle w:val="Body-Regular"/>
              <w:ind w:left="0"/>
              <w:rPr>
                <w:szCs w:val="20"/>
                <w:lang w:val="fr-CA"/>
              </w:rPr>
            </w:pPr>
          </w:p>
        </w:tc>
        <w:tc>
          <w:tcPr>
            <w:tcW w:w="6030" w:type="dxa"/>
          </w:tcPr>
          <w:p w14:paraId="6BCA391A" w14:textId="7A72F092"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szCs w:val="20"/>
                <w:lang w:val="fr-CA"/>
              </w:rPr>
            </w:pPr>
            <w:r w:rsidRPr="009F5E49">
              <w:rPr>
                <w:b/>
                <w:szCs w:val="20"/>
                <w:lang w:val="fr-CA"/>
              </w:rPr>
              <w:t>Nom du projet ou de la mission</w:t>
            </w:r>
            <w:r>
              <w:rPr>
                <w:szCs w:val="20"/>
                <w:lang w:val="fr-CA"/>
              </w:rPr>
              <w:t xml:space="preserve"> : </w:t>
            </w:r>
            <w:r w:rsidR="00EB47C2">
              <w:rPr>
                <w:szCs w:val="20"/>
                <w:lang w:val="fr-CA"/>
              </w:rPr>
              <w:t>GO15</w:t>
            </w:r>
          </w:p>
          <w:p w14:paraId="47FD81C5" w14:textId="26840D46"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Année</w:t>
            </w:r>
            <w:r w:rsidRPr="009F5E49">
              <w:rPr>
                <w:szCs w:val="20"/>
                <w:lang w:val="fr-CA"/>
              </w:rPr>
              <w:t> :</w:t>
            </w:r>
            <w:r w:rsidRPr="009F5E49">
              <w:rPr>
                <w:szCs w:val="20"/>
                <w:lang w:val="fr-CA"/>
              </w:rPr>
              <w:tab/>
            </w:r>
            <w:r w:rsidR="00EB47C2">
              <w:rPr>
                <w:szCs w:val="20"/>
                <w:lang w:val="fr-CA"/>
              </w:rPr>
              <w:t>2011 - 2015</w:t>
            </w:r>
          </w:p>
          <w:p w14:paraId="63684EFC" w14:textId="32FDF033"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Lieu </w:t>
            </w:r>
            <w:r w:rsidRPr="009F5E49">
              <w:rPr>
                <w:szCs w:val="20"/>
                <w:lang w:val="fr-CA"/>
              </w:rPr>
              <w:t>:</w:t>
            </w:r>
            <w:r w:rsidRPr="009F5E49">
              <w:rPr>
                <w:szCs w:val="20"/>
                <w:lang w:val="fr-CA"/>
              </w:rPr>
              <w:tab/>
            </w:r>
            <w:r w:rsidR="00EB47C2">
              <w:rPr>
                <w:szCs w:val="20"/>
                <w:lang w:val="fr-CA"/>
              </w:rPr>
              <w:t>Mondial</w:t>
            </w:r>
          </w:p>
          <w:p w14:paraId="33AB1362" w14:textId="52F4B017"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Client </w:t>
            </w:r>
            <w:r w:rsidRPr="009F5E49">
              <w:rPr>
                <w:szCs w:val="20"/>
                <w:lang w:val="fr-CA"/>
              </w:rPr>
              <w:t>:</w:t>
            </w:r>
            <w:r w:rsidRPr="009F5E49">
              <w:rPr>
                <w:szCs w:val="20"/>
                <w:lang w:val="fr-FR"/>
              </w:rPr>
              <w:t xml:space="preserve"> </w:t>
            </w:r>
            <w:r w:rsidR="00EB47C2">
              <w:rPr>
                <w:szCs w:val="20"/>
                <w:lang w:val="fr-FR"/>
              </w:rPr>
              <w:t xml:space="preserve">Elia System </w:t>
            </w:r>
            <w:proofErr w:type="spellStart"/>
            <w:r w:rsidR="00EB47C2">
              <w:rPr>
                <w:szCs w:val="20"/>
                <w:lang w:val="fr-FR"/>
              </w:rPr>
              <w:t>Operator</w:t>
            </w:r>
            <w:proofErr w:type="spellEnd"/>
          </w:p>
          <w:p w14:paraId="4513576A" w14:textId="078AF743"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Principales caractéristiques du projet</w:t>
            </w:r>
            <w:r w:rsidRPr="009F5E49">
              <w:rPr>
                <w:szCs w:val="20"/>
                <w:lang w:val="fr-CA"/>
              </w:rPr>
              <w:t> :</w:t>
            </w:r>
            <w:r w:rsidRPr="00A94F6A">
              <w:rPr>
                <w:lang w:val="fr-FR"/>
              </w:rPr>
              <w:t xml:space="preserve"> </w:t>
            </w:r>
            <w:r w:rsidR="00EB47C2">
              <w:rPr>
                <w:lang w:val="fr-FR"/>
              </w:rPr>
              <w:t>GO15 est l’association</w:t>
            </w:r>
            <w:r w:rsidR="00213768">
              <w:rPr>
                <w:lang w:val="fr-FR"/>
              </w:rPr>
              <w:t xml:space="preserve"> mondiale</w:t>
            </w:r>
            <w:r w:rsidR="00EB47C2">
              <w:rPr>
                <w:lang w:val="fr-FR"/>
              </w:rPr>
              <w:t xml:space="preserve"> des 18 plus </w:t>
            </w:r>
            <w:proofErr w:type="gramStart"/>
            <w:r w:rsidR="00EB47C2">
              <w:rPr>
                <w:lang w:val="fr-FR"/>
              </w:rPr>
              <w:t>grandes</w:t>
            </w:r>
            <w:proofErr w:type="gramEnd"/>
            <w:r w:rsidR="00EB47C2">
              <w:rPr>
                <w:lang w:val="fr-FR"/>
              </w:rPr>
              <w:t xml:space="preserve"> opérateurs de réseaux. </w:t>
            </w:r>
          </w:p>
          <w:p w14:paraId="120D5BEC" w14:textId="7151C2B3"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b/>
                <w:szCs w:val="20"/>
                <w:lang w:val="fr-CA"/>
              </w:rPr>
            </w:pPr>
            <w:r w:rsidRPr="009F5E49">
              <w:rPr>
                <w:b/>
                <w:szCs w:val="20"/>
                <w:lang w:val="fr-CA"/>
              </w:rPr>
              <w:t>Poste</w:t>
            </w:r>
            <w:r w:rsidRPr="009F5E49">
              <w:rPr>
                <w:szCs w:val="20"/>
                <w:lang w:val="fr-CA"/>
              </w:rPr>
              <w:t xml:space="preserve"> : </w:t>
            </w:r>
            <w:r w:rsidRPr="009F5E49">
              <w:rPr>
                <w:szCs w:val="20"/>
                <w:lang w:val="fr-CA"/>
              </w:rPr>
              <w:tab/>
            </w:r>
            <w:r w:rsidR="00EB47C2">
              <w:rPr>
                <w:szCs w:val="20"/>
                <w:lang w:val="fr-CA"/>
              </w:rPr>
              <w:t xml:space="preserve">Représentant d ‘Elia Group dans le </w:t>
            </w:r>
            <w:proofErr w:type="spellStart"/>
            <w:r w:rsidR="00EB47C2">
              <w:rPr>
                <w:szCs w:val="20"/>
                <w:lang w:val="fr-CA"/>
              </w:rPr>
              <w:t>Governance</w:t>
            </w:r>
            <w:proofErr w:type="spellEnd"/>
            <w:r w:rsidR="00EB47C2">
              <w:rPr>
                <w:szCs w:val="20"/>
                <w:lang w:val="fr-CA"/>
              </w:rPr>
              <w:t xml:space="preserve"> </w:t>
            </w:r>
            <w:proofErr w:type="spellStart"/>
            <w:r w:rsidR="00EB47C2">
              <w:rPr>
                <w:szCs w:val="20"/>
                <w:lang w:val="fr-CA"/>
              </w:rPr>
              <w:t>Board</w:t>
            </w:r>
            <w:proofErr w:type="spellEnd"/>
            <w:r w:rsidR="00EB47C2">
              <w:rPr>
                <w:szCs w:val="20"/>
                <w:lang w:val="fr-CA"/>
              </w:rPr>
              <w:t xml:space="preserve"> et chargé du Secrétariat Européen.</w:t>
            </w:r>
          </w:p>
          <w:p w14:paraId="258C1B1E" w14:textId="77777777" w:rsidR="00357E6F" w:rsidRPr="009F5E49" w:rsidRDefault="00357E6F" w:rsidP="004547C3">
            <w:pPr>
              <w:pStyle w:val="Body-Regular"/>
              <w:spacing w:after="0"/>
              <w:ind w:left="0"/>
              <w:cnfStyle w:val="000000010000" w:firstRow="0" w:lastRow="0" w:firstColumn="0" w:lastColumn="0" w:oddVBand="0" w:evenVBand="0" w:oddHBand="0" w:evenHBand="1" w:firstRowFirstColumn="0" w:firstRowLastColumn="0" w:lastRowFirstColumn="0" w:lastRowLastColumn="0"/>
              <w:rPr>
                <w:rFonts w:cs="Arial"/>
                <w:szCs w:val="20"/>
                <w:lang w:val="fr-FR"/>
              </w:rPr>
            </w:pPr>
            <w:r w:rsidRPr="009F5E49">
              <w:rPr>
                <w:b/>
                <w:szCs w:val="20"/>
                <w:lang w:val="fr-CA"/>
              </w:rPr>
              <w:t>Activités</w:t>
            </w:r>
            <w:r w:rsidRPr="009F5E49">
              <w:rPr>
                <w:szCs w:val="20"/>
                <w:lang w:val="fr-CA"/>
              </w:rPr>
              <w:t xml:space="preserve"> : </w:t>
            </w:r>
          </w:p>
          <w:p w14:paraId="0AF91216" w14:textId="489736BB" w:rsidR="00357E6F" w:rsidRDefault="00EB47C2" w:rsidP="004547C3">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Établissement des programmes de travail</w:t>
            </w:r>
          </w:p>
          <w:p w14:paraId="70C7162B" w14:textId="18D61FF3" w:rsidR="00EB47C2" w:rsidRDefault="00EB47C2" w:rsidP="004547C3">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del w:id="283" w:author="Hubert Lemmens" w:date="2015-11-23T17:46:00Z">
              <w:r w:rsidDel="00D22C4A">
                <w:rPr>
                  <w:szCs w:val="20"/>
                  <w:lang w:val="fr-CA"/>
                </w:rPr>
                <w:delText>Echanges</w:delText>
              </w:r>
            </w:del>
            <w:ins w:id="284" w:author="Hubert Lemmens" w:date="2015-11-23T17:46:00Z">
              <w:r w:rsidR="00D22C4A">
                <w:rPr>
                  <w:szCs w:val="20"/>
                  <w:lang w:val="fr-CA"/>
                </w:rPr>
                <w:t>Échanges</w:t>
              </w:r>
            </w:ins>
            <w:r>
              <w:rPr>
                <w:szCs w:val="20"/>
                <w:lang w:val="fr-CA"/>
              </w:rPr>
              <w:t xml:space="preserve"> d’expériences avec les autres membres de l’association</w:t>
            </w:r>
          </w:p>
          <w:p w14:paraId="212DE54A" w14:textId="5F241D75" w:rsidR="00EB47C2" w:rsidRDefault="00EB47C2" w:rsidP="004547C3">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 xml:space="preserve">Mise en place d’un système d’appui </w:t>
            </w:r>
            <w:r w:rsidR="00213768">
              <w:rPr>
                <w:szCs w:val="20"/>
                <w:lang w:val="fr-CA"/>
              </w:rPr>
              <w:t xml:space="preserve">et communication </w:t>
            </w:r>
            <w:r>
              <w:rPr>
                <w:szCs w:val="20"/>
                <w:lang w:val="fr-CA"/>
              </w:rPr>
              <w:t>entre les membres en cas d’incidents majeurs</w:t>
            </w:r>
          </w:p>
          <w:p w14:paraId="103794B6" w14:textId="1E0B1196" w:rsidR="00357E6F" w:rsidRPr="009F5E49" w:rsidRDefault="00213768" w:rsidP="004547C3">
            <w:pPr>
              <w:pStyle w:val="Body-Regular"/>
              <w:numPr>
                <w:ilvl w:val="0"/>
                <w:numId w:val="7"/>
              </w:numPr>
              <w:spacing w:after="0"/>
              <w:ind w:left="281" w:hanging="284"/>
              <w:cnfStyle w:val="000000010000" w:firstRow="0" w:lastRow="0" w:firstColumn="0" w:lastColumn="0" w:oddVBand="0" w:evenVBand="0" w:oddHBand="0" w:evenHBand="1" w:firstRowFirstColumn="0" w:firstRowLastColumn="0" w:lastRowFirstColumn="0" w:lastRowLastColumn="0"/>
              <w:rPr>
                <w:szCs w:val="20"/>
                <w:lang w:val="fr-CA"/>
              </w:rPr>
            </w:pPr>
            <w:r>
              <w:rPr>
                <w:szCs w:val="20"/>
                <w:lang w:val="fr-CA"/>
              </w:rPr>
              <w:t>Coordination interne des interventions des membres du personnel du Groupe Elia.</w:t>
            </w:r>
          </w:p>
        </w:tc>
      </w:tr>
    </w:tbl>
    <w:p w14:paraId="66BA61D5" w14:textId="66CA2059" w:rsidR="00F373AB" w:rsidRDefault="00F373AB" w:rsidP="00F373AB">
      <w:pPr>
        <w:pStyle w:val="ListParagraph"/>
        <w:keepNext/>
        <w:spacing w:line="240" w:lineRule="auto"/>
        <w:ind w:right="0"/>
        <w:jc w:val="left"/>
        <w:rPr>
          <w:rFonts w:cs="Calibri"/>
          <w:b/>
          <w:lang w:val="fr-FR"/>
        </w:rPr>
      </w:pPr>
    </w:p>
    <w:p w14:paraId="7BBEEE55" w14:textId="77777777" w:rsidR="00F373AB" w:rsidRDefault="00F373AB" w:rsidP="00F373AB">
      <w:pPr>
        <w:pStyle w:val="ListParagraph"/>
        <w:keepNext/>
        <w:spacing w:line="240" w:lineRule="auto"/>
        <w:ind w:right="0"/>
        <w:jc w:val="left"/>
        <w:rPr>
          <w:rFonts w:cs="Calibri"/>
          <w:b/>
          <w:lang w:val="fr-FR"/>
        </w:rPr>
      </w:pPr>
    </w:p>
    <w:p w14:paraId="5D8B3B4D" w14:textId="2ADF2811" w:rsidR="00776725" w:rsidRDefault="00357E6F" w:rsidP="00B65A48">
      <w:pPr>
        <w:pStyle w:val="ListParagraph"/>
        <w:keepNext/>
        <w:numPr>
          <w:ilvl w:val="0"/>
          <w:numId w:val="5"/>
        </w:numPr>
        <w:spacing w:line="240" w:lineRule="auto"/>
        <w:ind w:right="0"/>
        <w:jc w:val="left"/>
        <w:rPr>
          <w:rFonts w:cs="Calibri"/>
          <w:b/>
          <w:lang w:val="fr-FR"/>
        </w:rPr>
      </w:pPr>
      <w:r>
        <w:rPr>
          <w:rFonts w:cs="Calibri"/>
          <w:b/>
          <w:lang w:val="fr-FR"/>
        </w:rPr>
        <w:t>Renseignements pour contacter l’expert</w:t>
      </w:r>
    </w:p>
    <w:p w14:paraId="0A2F2DBA" w14:textId="1FED7D45" w:rsidR="00A94F6A" w:rsidRPr="002536F4" w:rsidRDefault="002536F4" w:rsidP="00A94F6A">
      <w:pPr>
        <w:pStyle w:val="Body-Regular"/>
        <w:rPr>
          <w:lang w:val="fr-FR"/>
        </w:rPr>
      </w:pPr>
      <w:proofErr w:type="spellStart"/>
      <w:r w:rsidRPr="002536F4">
        <w:rPr>
          <w:lang w:val="fr-FR"/>
        </w:rPr>
        <w:t>Bosstraat</w:t>
      </w:r>
      <w:proofErr w:type="spellEnd"/>
      <w:r w:rsidRPr="002536F4">
        <w:rPr>
          <w:lang w:val="fr-FR"/>
        </w:rPr>
        <w:t xml:space="preserve"> 7,</w:t>
      </w:r>
    </w:p>
    <w:p w14:paraId="74208DD1" w14:textId="67C82762" w:rsidR="002536F4" w:rsidRPr="002536F4" w:rsidRDefault="002536F4" w:rsidP="00A94F6A">
      <w:pPr>
        <w:pStyle w:val="Body-Regular"/>
        <w:rPr>
          <w:lang w:val="fr-FR"/>
        </w:rPr>
      </w:pPr>
      <w:r w:rsidRPr="002536F4">
        <w:rPr>
          <w:lang w:val="fr-FR"/>
        </w:rPr>
        <w:t xml:space="preserve">B – 3665 </w:t>
      </w:r>
      <w:proofErr w:type="gramStart"/>
      <w:r w:rsidRPr="002536F4">
        <w:rPr>
          <w:lang w:val="fr-FR"/>
        </w:rPr>
        <w:t>As</w:t>
      </w:r>
      <w:proofErr w:type="gramEnd"/>
    </w:p>
    <w:p w14:paraId="0D3FE886" w14:textId="38EE63BE" w:rsidR="002536F4" w:rsidRPr="002536F4" w:rsidRDefault="002536F4" w:rsidP="00A94F6A">
      <w:pPr>
        <w:pStyle w:val="Body-Regular"/>
        <w:rPr>
          <w:lang w:val="fr-FR"/>
        </w:rPr>
      </w:pPr>
      <w:r w:rsidRPr="002536F4">
        <w:rPr>
          <w:lang w:val="fr-FR"/>
        </w:rPr>
        <w:t>Belgique</w:t>
      </w:r>
    </w:p>
    <w:p w14:paraId="049BB81E" w14:textId="2C754F09" w:rsidR="002536F4" w:rsidRDefault="002536F4" w:rsidP="00A94F6A">
      <w:pPr>
        <w:pStyle w:val="Body-Regular"/>
        <w:rPr>
          <w:lang w:val="fr-FR"/>
        </w:rPr>
      </w:pPr>
      <w:r w:rsidRPr="002536F4">
        <w:rPr>
          <w:lang w:val="fr-FR"/>
        </w:rPr>
        <w:t>+32 475619317</w:t>
      </w:r>
    </w:p>
    <w:p w14:paraId="78824A47" w14:textId="39688EFD" w:rsidR="003A3E4B" w:rsidRPr="002536F4" w:rsidRDefault="003A3E4B" w:rsidP="00A94F6A">
      <w:pPr>
        <w:pStyle w:val="Body-Regular"/>
        <w:rPr>
          <w:lang w:val="fr-FR"/>
        </w:rPr>
      </w:pPr>
      <w:r>
        <w:rPr>
          <w:lang w:val="fr-FR"/>
        </w:rPr>
        <w:t>hubert.lemmens@hlemmens.eu</w:t>
      </w:r>
    </w:p>
    <w:p w14:paraId="6EE8F76A" w14:textId="77777777" w:rsidR="00357E6F" w:rsidRPr="00FF5897" w:rsidRDefault="00357E6F" w:rsidP="00357E6F">
      <w:pPr>
        <w:pStyle w:val="Body-Regular"/>
        <w:rPr>
          <w:b/>
          <w:lang w:val="fr-FR"/>
        </w:rPr>
      </w:pPr>
      <w:r w:rsidRPr="00FF5897">
        <w:rPr>
          <w:b/>
          <w:lang w:val="fr-FR"/>
        </w:rPr>
        <w:t>Certification:</w:t>
      </w:r>
    </w:p>
    <w:p w14:paraId="4EF9DC4F" w14:textId="12E099CD" w:rsidR="00A94F6A" w:rsidRPr="00A94F6A" w:rsidRDefault="00357E6F" w:rsidP="00357E6F">
      <w:pPr>
        <w:pStyle w:val="Body-Regular"/>
        <w:rPr>
          <w:highlight w:val="yellow"/>
          <w:lang w:val="fr-FR"/>
        </w:rPr>
      </w:pPr>
      <w:r w:rsidRPr="00357E6F">
        <w:rPr>
          <w:lang w:val="fr-FR"/>
        </w:rPr>
        <w:t xml:space="preserve">Je soussigné, certifie que le </w:t>
      </w:r>
      <w:r w:rsidR="00F373AB">
        <w:rPr>
          <w:lang w:val="fr-FR"/>
        </w:rPr>
        <w:t>les renseignements ci-dessus rendent</w:t>
      </w:r>
      <w:r w:rsidRPr="00357E6F">
        <w:rPr>
          <w:lang w:val="fr-FR"/>
        </w:rPr>
        <w:t xml:space="preserve"> fidèlement</w:t>
      </w:r>
      <w:r w:rsidR="00F373AB">
        <w:rPr>
          <w:lang w:val="fr-FR"/>
        </w:rPr>
        <w:t xml:space="preserve"> compte de ma situation, de mes </w:t>
      </w:r>
      <w:r w:rsidRPr="00357E6F">
        <w:rPr>
          <w:lang w:val="fr-FR"/>
        </w:rPr>
        <w:t>qualifications et mon</w:t>
      </w:r>
      <w:r>
        <w:rPr>
          <w:lang w:val="fr-FR"/>
        </w:rPr>
        <w:t xml:space="preserve"> </w:t>
      </w:r>
      <w:r w:rsidRPr="00357E6F">
        <w:rPr>
          <w:lang w:val="fr-FR"/>
        </w:rPr>
        <w:t xml:space="preserve">expérience professionnelle;  je </w:t>
      </w:r>
      <w:r w:rsidR="00F373AB">
        <w:rPr>
          <w:lang w:val="fr-FR"/>
        </w:rPr>
        <w:t>suis disponible pour effectuer la mission, en cas d’attribution du</w:t>
      </w:r>
      <w:r>
        <w:rPr>
          <w:lang w:val="fr-FR"/>
        </w:rPr>
        <w:t xml:space="preserve"> </w:t>
      </w:r>
      <w:r w:rsidRPr="00357E6F">
        <w:rPr>
          <w:lang w:val="fr-FR"/>
        </w:rPr>
        <w:t xml:space="preserve">contrat. </w:t>
      </w:r>
      <w:r w:rsidR="00F373AB">
        <w:rPr>
          <w:lang w:val="fr-FR"/>
        </w:rPr>
        <w:t xml:space="preserve">J’accepte que toute </w:t>
      </w:r>
      <w:proofErr w:type="spellStart"/>
      <w:r w:rsidR="00F373AB">
        <w:rPr>
          <w:lang w:val="fr-FR"/>
        </w:rPr>
        <w:t>declaration</w:t>
      </w:r>
      <w:proofErr w:type="spellEnd"/>
      <w:r w:rsidR="00F373AB">
        <w:rPr>
          <w:lang w:val="fr-FR"/>
        </w:rPr>
        <w:t xml:space="preserve"> volontairement </w:t>
      </w:r>
      <w:proofErr w:type="spellStart"/>
      <w:r w:rsidR="00F373AB">
        <w:rPr>
          <w:lang w:val="fr-FR"/>
        </w:rPr>
        <w:t>erronee</w:t>
      </w:r>
      <w:proofErr w:type="spellEnd"/>
      <w:r w:rsidR="00F373AB">
        <w:rPr>
          <w:lang w:val="fr-FR"/>
        </w:rPr>
        <w:t xml:space="preserve"> peut entrainer mon exclusion </w:t>
      </w:r>
      <w:r w:rsidRPr="00357E6F">
        <w:rPr>
          <w:lang w:val="fr-FR"/>
        </w:rPr>
        <w:t>et/ou des sanctions</w:t>
      </w:r>
      <w:r>
        <w:rPr>
          <w:lang w:val="fr-FR"/>
        </w:rPr>
        <w:t xml:space="preserve"> </w:t>
      </w:r>
      <w:r w:rsidRPr="00357E6F">
        <w:rPr>
          <w:lang w:val="fr-FR"/>
        </w:rPr>
        <w:t>par la Banque.</w:t>
      </w:r>
    </w:p>
    <w:p w14:paraId="6946924C" w14:textId="7F03B9D9" w:rsidR="00A029CC" w:rsidRPr="00E2017D" w:rsidRDefault="00A94F6A" w:rsidP="00DD4CC7">
      <w:pPr>
        <w:pStyle w:val="Body-Regular"/>
        <w:tabs>
          <w:tab w:val="left" w:pos="6630"/>
        </w:tabs>
        <w:rPr>
          <w:lang w:val="fr-FR"/>
        </w:rPr>
      </w:pPr>
      <w:r w:rsidRPr="00A94F6A">
        <w:rPr>
          <w:highlight w:val="yellow"/>
          <w:lang w:val="fr-FR"/>
        </w:rPr>
        <w:t xml:space="preserve"> </w:t>
      </w:r>
      <w:r w:rsidR="00DD4CC7">
        <w:rPr>
          <w:highlight w:val="yellow"/>
          <w:lang w:val="fr-FR"/>
        </w:rPr>
        <w:t>Signature</w:t>
      </w:r>
      <w:r w:rsidR="00DD4CC7">
        <w:rPr>
          <w:highlight w:val="yellow"/>
          <w:lang w:val="fr-FR"/>
        </w:rPr>
        <w:tab/>
        <w:t>jour, mois, année</w:t>
      </w:r>
    </w:p>
    <w:p w14:paraId="0FAAE552" w14:textId="5C7DB89C" w:rsidR="00A029CC" w:rsidRDefault="00DD4CC7" w:rsidP="00776725">
      <w:pPr>
        <w:pStyle w:val="Body-Regular"/>
        <w:rPr>
          <w:lang w:val="fr-CA"/>
        </w:rPr>
      </w:pPr>
      <w:r>
        <w:rPr>
          <w:lang w:val="fr-FR"/>
        </w:rPr>
        <w:lastRenderedPageBreak/>
        <w:t>Nom de l’expert</w:t>
      </w:r>
      <w:r w:rsidR="00A029CC" w:rsidRPr="009015FD">
        <w:rPr>
          <w:lang w:val="fr-FR"/>
        </w:rPr>
        <w:tab/>
      </w:r>
      <w:r w:rsidR="00A029CC" w:rsidRPr="009015FD">
        <w:rPr>
          <w:lang w:val="fr-FR"/>
        </w:rPr>
        <w:tab/>
      </w:r>
      <w:r w:rsidR="00A029CC" w:rsidRPr="009015FD">
        <w:rPr>
          <w:lang w:val="fr-FR"/>
        </w:rPr>
        <w:tab/>
      </w:r>
      <w:r w:rsidR="00A029CC" w:rsidRPr="009015FD">
        <w:rPr>
          <w:lang w:val="fr-FR"/>
        </w:rPr>
        <w:tab/>
      </w:r>
      <w:r w:rsidR="00A029CC" w:rsidRPr="009015FD">
        <w:rPr>
          <w:lang w:val="fr-FR"/>
        </w:rPr>
        <w:tab/>
      </w:r>
      <w:r w:rsidR="00A029CC" w:rsidRPr="009015FD">
        <w:rPr>
          <w:lang w:val="fr-FR"/>
        </w:rPr>
        <w:tab/>
      </w:r>
      <w:r w:rsidR="005953D1">
        <w:rPr>
          <w:lang w:val="fr-FR"/>
        </w:rPr>
        <w:t>Représentant Habilité</w:t>
      </w:r>
    </w:p>
    <w:p w14:paraId="538CC1EF" w14:textId="76116D51" w:rsidR="00776725" w:rsidRPr="007A5FC6" w:rsidRDefault="00776725" w:rsidP="00A029CC">
      <w:pPr>
        <w:pStyle w:val="Body-Regular"/>
        <w:rPr>
          <w:lang w:val="fr-CA"/>
        </w:rPr>
      </w:pPr>
      <w:r w:rsidRPr="00776725">
        <w:rPr>
          <w:lang w:val="fr-CA"/>
        </w:rPr>
        <w:t xml:space="preserve">[Signature </w:t>
      </w:r>
      <w:r w:rsidR="00DD4CC7">
        <w:rPr>
          <w:lang w:val="fr-CA"/>
        </w:rPr>
        <w:t xml:space="preserve">et nom </w:t>
      </w:r>
      <w:r w:rsidRPr="00776725">
        <w:rPr>
          <w:lang w:val="fr-CA"/>
        </w:rPr>
        <w:t>du représe</w:t>
      </w:r>
      <w:r w:rsidR="00DD4CC7">
        <w:rPr>
          <w:lang w:val="fr-CA"/>
        </w:rPr>
        <w:t xml:space="preserve">ntant </w:t>
      </w:r>
      <w:r w:rsidR="00FF5897">
        <w:rPr>
          <w:lang w:val="fr-CA"/>
        </w:rPr>
        <w:t>habilité)</w:t>
      </w:r>
      <w:r w:rsidR="00DD4CC7">
        <w:rPr>
          <w:lang w:val="fr-CA"/>
        </w:rPr>
        <w:t>, jour, mois, année</w:t>
      </w:r>
    </w:p>
    <w:p w14:paraId="5D3EA673" w14:textId="77777777" w:rsidR="007A5FC6" w:rsidRPr="00D624E9" w:rsidRDefault="007A5FC6" w:rsidP="00A029CC">
      <w:pPr>
        <w:pStyle w:val="Body-Regular"/>
        <w:rPr>
          <w:rFonts w:cs="Calibri"/>
          <w:b/>
          <w:lang w:val="fr-FR"/>
        </w:rPr>
      </w:pPr>
    </w:p>
    <w:p w14:paraId="7B0442B9" w14:textId="77777777" w:rsidR="009816F4" w:rsidRPr="00D624E9" w:rsidRDefault="009816F4" w:rsidP="00A029CC">
      <w:pPr>
        <w:pStyle w:val="Body-Regular"/>
        <w:rPr>
          <w:rFonts w:cs="Calibri"/>
          <w:b/>
          <w:lang w:val="fr-FR"/>
        </w:rPr>
      </w:pPr>
    </w:p>
    <w:sectPr w:rsidR="009816F4" w:rsidRPr="00D624E9" w:rsidSect="002E49C4">
      <w:footerReference w:type="default" r:id="rId15"/>
      <w:footerReference w:type="first" r:id="rId16"/>
      <w:pgSz w:w="11904" w:h="16834" w:code="9"/>
      <w:pgMar w:top="1440" w:right="1195" w:bottom="2102" w:left="1195" w:header="709" w:footer="144" w:gutter="0"/>
      <w:pgNumType w:start="1"/>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63AC0" w14:textId="77777777" w:rsidR="00BC24E5" w:rsidRDefault="00BC24E5" w:rsidP="00A726A8">
      <w:r>
        <w:separator/>
      </w:r>
    </w:p>
  </w:endnote>
  <w:endnote w:type="continuationSeparator" w:id="0">
    <w:p w14:paraId="5244DFB6" w14:textId="77777777" w:rsidR="00BC24E5" w:rsidRDefault="00BC24E5" w:rsidP="00A726A8">
      <w:r>
        <w:continuationSeparator/>
      </w:r>
    </w:p>
  </w:endnote>
  <w:endnote w:type="continuationNotice" w:id="1">
    <w:p w14:paraId="774484E4" w14:textId="77777777" w:rsidR="00BC24E5" w:rsidRDefault="00BC24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Cond">
    <w:altName w:val="Arial"/>
    <w:panose1 w:val="00000000000000000000"/>
    <w:charset w:val="00"/>
    <w:family w:val="swiss"/>
    <w:notTrueType/>
    <w:pitch w:val="variable"/>
    <w:sig w:usb0="00000001" w:usb1="00000001"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Myriad Pro Condense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E00002FF" w:usb1="6AC7FDFB" w:usb2="00000012" w:usb3="00000000" w:csb0="0002009F" w:csb1="00000000"/>
  </w:font>
  <w:font w:name="MyriadPro-SemiboldCond">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440" w:type="pct"/>
      <w:tblInd w:w="-612" w:type="dxa"/>
      <w:tblBorders>
        <w:top w:val="none" w:sz="0" w:space="0" w:color="auto"/>
        <w:left w:val="none" w:sz="0" w:space="0" w:color="auto"/>
        <w:bottom w:val="single" w:sz="12" w:space="0" w:color="5F80A7"/>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78"/>
      <w:gridCol w:w="3011"/>
      <w:gridCol w:w="3037"/>
      <w:gridCol w:w="2975"/>
    </w:tblGrid>
    <w:tr w:rsidR="00BC24E5" w:rsidRPr="00841010" w14:paraId="6992AB2D" w14:textId="77777777" w:rsidTr="009A54C2">
      <w:trPr>
        <w:trHeight w:val="519"/>
      </w:trPr>
      <w:tc>
        <w:tcPr>
          <w:tcW w:w="1536" w:type="dxa"/>
          <w:vAlign w:val="center"/>
        </w:tcPr>
        <w:p w14:paraId="5D96C25A" w14:textId="392DCACB" w:rsidR="00BC24E5" w:rsidRPr="00841010" w:rsidRDefault="00BC24E5" w:rsidP="009A54C2">
          <w:pPr>
            <w:pStyle w:val="Footer"/>
            <w:tabs>
              <w:tab w:val="clear" w:pos="4320"/>
              <w:tab w:val="clear" w:pos="8640"/>
            </w:tabs>
            <w:ind w:left="0"/>
            <w:jc w:val="center"/>
            <w:rPr>
              <w:rFonts w:cs="Calibri"/>
            </w:rPr>
          </w:pPr>
          <w:r>
            <w:rPr>
              <w:noProof/>
              <w:lang w:val="en-US" w:eastAsia="en-US"/>
            </w:rPr>
            <w:drawing>
              <wp:anchor distT="0" distB="0" distL="114300" distR="114300" simplePos="0" relativeHeight="251673600" behindDoc="0" locked="0" layoutInCell="1" allowOverlap="1" wp14:anchorId="004725AA" wp14:editId="46DA6D79">
                <wp:simplePos x="0" y="0"/>
                <wp:positionH relativeFrom="column">
                  <wp:posOffset>-265430</wp:posOffset>
                </wp:positionH>
                <wp:positionV relativeFrom="paragraph">
                  <wp:posOffset>-264795</wp:posOffset>
                </wp:positionV>
                <wp:extent cx="1664335" cy="3962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335" cy="396240"/>
                        </a:xfrm>
                        <a:prstGeom prst="rect">
                          <a:avLst/>
                        </a:prstGeom>
                        <a:noFill/>
                      </pic:spPr>
                    </pic:pic>
                  </a:graphicData>
                </a:graphic>
                <wp14:sizeRelH relativeFrom="page">
                  <wp14:pctWidth>0</wp14:pctWidth>
                </wp14:sizeRelH>
                <wp14:sizeRelV relativeFrom="page">
                  <wp14:pctHeight>0</wp14:pctHeight>
                </wp14:sizeRelV>
              </wp:anchor>
            </w:drawing>
          </w:r>
        </w:p>
      </w:tc>
      <w:tc>
        <w:tcPr>
          <w:tcW w:w="2931" w:type="dxa"/>
          <w:vAlign w:val="center"/>
        </w:tcPr>
        <w:p w14:paraId="7BAAF000" w14:textId="370689F2" w:rsidR="00BC24E5" w:rsidRPr="00841010" w:rsidRDefault="00BC24E5" w:rsidP="009A54C2">
          <w:pPr>
            <w:pStyle w:val="Footer"/>
            <w:tabs>
              <w:tab w:val="clear" w:pos="4320"/>
              <w:tab w:val="clear" w:pos="8640"/>
            </w:tabs>
            <w:ind w:left="0"/>
            <w:jc w:val="center"/>
            <w:rPr>
              <w:rFonts w:cs="Calibri"/>
            </w:rPr>
          </w:pPr>
        </w:p>
      </w:tc>
      <w:tc>
        <w:tcPr>
          <w:tcW w:w="2956" w:type="dxa"/>
          <w:vAlign w:val="center"/>
        </w:tcPr>
        <w:p w14:paraId="67C6331F" w14:textId="569E3719" w:rsidR="00BC24E5" w:rsidRPr="00841010" w:rsidRDefault="00BC24E5" w:rsidP="009A54C2">
          <w:pPr>
            <w:pStyle w:val="Footer"/>
            <w:tabs>
              <w:tab w:val="clear" w:pos="4320"/>
              <w:tab w:val="clear" w:pos="8640"/>
            </w:tabs>
            <w:ind w:left="0"/>
            <w:jc w:val="left"/>
            <w:rPr>
              <w:rFonts w:cs="Calibri"/>
            </w:rPr>
          </w:pPr>
        </w:p>
      </w:tc>
      <w:tc>
        <w:tcPr>
          <w:tcW w:w="2896" w:type="dxa"/>
          <w:tcBorders>
            <w:bottom w:val="nil"/>
          </w:tcBorders>
          <w:vAlign w:val="center"/>
        </w:tcPr>
        <w:p w14:paraId="39A427AB" w14:textId="06111056" w:rsidR="00BC24E5" w:rsidRPr="00841010" w:rsidRDefault="00BC24E5" w:rsidP="005953D1">
          <w:pPr>
            <w:jc w:val="center"/>
            <w:rPr>
              <w:rFonts w:cs="Calibri"/>
              <w:sz w:val="20"/>
              <w:szCs w:val="20"/>
            </w:rPr>
          </w:pPr>
          <w:r>
            <w:rPr>
              <w:rStyle w:val="Body-RegularChar"/>
            </w:rPr>
            <w:t>Lemmens Hubert</w:t>
          </w:r>
          <w:r w:rsidRPr="00841010">
            <w:rPr>
              <w:rFonts w:cs="Calibri"/>
              <w:color w:val="F0A74E"/>
              <w:sz w:val="36"/>
              <w:szCs w:val="36"/>
            </w:rPr>
            <w:t xml:space="preserve"> |</w:t>
          </w:r>
          <w:r w:rsidRPr="00841010">
            <w:rPr>
              <w:rFonts w:cs="Calibri"/>
              <w:sz w:val="20"/>
              <w:szCs w:val="20"/>
            </w:rPr>
            <w:t xml:space="preserve"> </w:t>
          </w:r>
          <w:r w:rsidRPr="00841010">
            <w:rPr>
              <w:rFonts w:cs="Calibri"/>
              <w:sz w:val="20"/>
              <w:szCs w:val="20"/>
            </w:rPr>
            <w:fldChar w:fldCharType="begin"/>
          </w:r>
          <w:r w:rsidRPr="00841010">
            <w:rPr>
              <w:rFonts w:cs="Calibri"/>
              <w:sz w:val="20"/>
              <w:szCs w:val="20"/>
            </w:rPr>
            <w:instrText xml:space="preserve"> PAGE  \* MERGEFORMAT </w:instrText>
          </w:r>
          <w:r w:rsidRPr="00841010">
            <w:rPr>
              <w:rFonts w:cs="Calibri"/>
              <w:sz w:val="20"/>
              <w:szCs w:val="20"/>
            </w:rPr>
            <w:fldChar w:fldCharType="separate"/>
          </w:r>
          <w:r w:rsidR="006F664A">
            <w:rPr>
              <w:rFonts w:cs="Calibri"/>
              <w:noProof/>
              <w:sz w:val="20"/>
              <w:szCs w:val="20"/>
            </w:rPr>
            <w:t>4</w:t>
          </w:r>
          <w:r w:rsidRPr="00841010">
            <w:rPr>
              <w:rFonts w:cs="Calibri"/>
              <w:noProof/>
              <w:sz w:val="20"/>
              <w:szCs w:val="20"/>
            </w:rPr>
            <w:fldChar w:fldCharType="end"/>
          </w:r>
        </w:p>
      </w:tc>
    </w:tr>
  </w:tbl>
  <w:p w14:paraId="3ABDD84E" w14:textId="12A759D4" w:rsidR="00BC24E5" w:rsidRDefault="00BC24E5" w:rsidP="00DD4CC7">
    <w:pPr>
      <w:pStyle w:val="Footer"/>
      <w:tabs>
        <w:tab w:val="clear" w:pos="4320"/>
        <w:tab w:val="clear" w:pos="8640"/>
        <w:tab w:val="left" w:pos="7860"/>
      </w:tabs>
    </w:pPr>
    <w:r>
      <w:rPr>
        <w:noProof/>
        <w:lang w:val="en-US" w:eastAsia="en-US"/>
      </w:rPr>
      <w:drawing>
        <wp:anchor distT="0" distB="0" distL="114300" distR="114300" simplePos="0" relativeHeight="251645952" behindDoc="1" locked="0" layoutInCell="1" allowOverlap="1" wp14:anchorId="28279399" wp14:editId="5DB26EF1">
          <wp:simplePos x="0" y="0"/>
          <wp:positionH relativeFrom="page">
            <wp:posOffset>1981835</wp:posOffset>
          </wp:positionH>
          <wp:positionV relativeFrom="line">
            <wp:posOffset>-464185</wp:posOffset>
          </wp:positionV>
          <wp:extent cx="947420" cy="275590"/>
          <wp:effectExtent l="0" t="0" r="5080" b="0"/>
          <wp:wrapNone/>
          <wp:docPr id="29" name="Picture 113" descr="Description : CP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cription : CPCS-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7420" cy="275590"/>
                  </a:xfrm>
                  <a:prstGeom prst="rect">
                    <a:avLst/>
                  </a:prstGeom>
                  <a:noFill/>
                </pic:spPr>
              </pic:pic>
            </a:graphicData>
          </a:graphic>
          <wp14:sizeRelH relativeFrom="margin">
            <wp14:pctWidth>0</wp14:pctWidth>
          </wp14:sizeRelH>
          <wp14:sizeRelV relativeFrom="margin">
            <wp14:pctHeight>0</wp14:pctHeight>
          </wp14:sizeRelV>
        </wp:anchor>
      </w:drawing>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440" w:type="pct"/>
      <w:tblInd w:w="-612" w:type="dxa"/>
      <w:tblBorders>
        <w:top w:val="none" w:sz="0" w:space="0" w:color="auto"/>
        <w:left w:val="none" w:sz="0" w:space="0" w:color="auto"/>
        <w:bottom w:val="single" w:sz="12" w:space="0" w:color="5F80A7"/>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577"/>
      <w:gridCol w:w="3010"/>
      <w:gridCol w:w="3040"/>
      <w:gridCol w:w="2974"/>
    </w:tblGrid>
    <w:tr w:rsidR="00BC24E5" w:rsidRPr="00841010" w14:paraId="06073F10" w14:textId="77777777" w:rsidTr="00C50CC4">
      <w:trPr>
        <w:trHeight w:val="540"/>
      </w:trPr>
      <w:tc>
        <w:tcPr>
          <w:tcW w:w="1540" w:type="dxa"/>
          <w:vAlign w:val="center"/>
        </w:tcPr>
        <w:p w14:paraId="4D30A201" w14:textId="5384FC6B" w:rsidR="00BC24E5" w:rsidRPr="00841010" w:rsidRDefault="00BC24E5" w:rsidP="009A54C2">
          <w:pPr>
            <w:pStyle w:val="Footer"/>
            <w:tabs>
              <w:tab w:val="clear" w:pos="4320"/>
              <w:tab w:val="clear" w:pos="8640"/>
            </w:tabs>
            <w:ind w:left="0"/>
            <w:jc w:val="center"/>
            <w:rPr>
              <w:rFonts w:cs="Calibri"/>
            </w:rPr>
          </w:pPr>
        </w:p>
      </w:tc>
      <w:tc>
        <w:tcPr>
          <w:tcW w:w="2939" w:type="dxa"/>
          <w:vAlign w:val="center"/>
        </w:tcPr>
        <w:p w14:paraId="5DC3E630" w14:textId="5BA2D9DC" w:rsidR="00BC24E5" w:rsidRPr="00841010" w:rsidRDefault="00BC24E5" w:rsidP="009A54C2">
          <w:pPr>
            <w:pStyle w:val="Footer"/>
            <w:tabs>
              <w:tab w:val="clear" w:pos="4320"/>
              <w:tab w:val="clear" w:pos="8640"/>
            </w:tabs>
            <w:ind w:left="0"/>
            <w:jc w:val="center"/>
            <w:rPr>
              <w:rFonts w:cs="Calibri"/>
            </w:rPr>
          </w:pPr>
        </w:p>
      </w:tc>
      <w:tc>
        <w:tcPr>
          <w:tcW w:w="2968" w:type="dxa"/>
          <w:vAlign w:val="center"/>
        </w:tcPr>
        <w:p w14:paraId="3F62B9DF" w14:textId="7ACEEA71" w:rsidR="00BC24E5" w:rsidRPr="00841010" w:rsidRDefault="00BC24E5" w:rsidP="009A54C2">
          <w:pPr>
            <w:pStyle w:val="Footer"/>
            <w:tabs>
              <w:tab w:val="clear" w:pos="4320"/>
              <w:tab w:val="clear" w:pos="8640"/>
            </w:tabs>
            <w:ind w:left="0"/>
            <w:jc w:val="left"/>
            <w:rPr>
              <w:rFonts w:cs="Calibri"/>
            </w:rPr>
          </w:pPr>
        </w:p>
      </w:tc>
      <w:tc>
        <w:tcPr>
          <w:tcW w:w="2904" w:type="dxa"/>
          <w:tcBorders>
            <w:bottom w:val="nil"/>
          </w:tcBorders>
          <w:vAlign w:val="center"/>
        </w:tcPr>
        <w:p w14:paraId="49817235" w14:textId="3C3C4939" w:rsidR="00BC24E5" w:rsidRPr="00841010" w:rsidRDefault="00BC24E5" w:rsidP="005809AB">
          <w:pPr>
            <w:jc w:val="center"/>
            <w:rPr>
              <w:rFonts w:cs="Calibri"/>
              <w:sz w:val="20"/>
              <w:szCs w:val="20"/>
            </w:rPr>
          </w:pPr>
          <w:r>
            <w:rPr>
              <w:rStyle w:val="Body-RegularChar"/>
            </w:rPr>
            <w:t>Lemmens Hubert</w:t>
          </w:r>
          <w:r w:rsidRPr="00841010">
            <w:rPr>
              <w:rFonts w:cs="Calibri"/>
              <w:color w:val="F0A74E"/>
              <w:sz w:val="36"/>
              <w:szCs w:val="36"/>
            </w:rPr>
            <w:t>|</w:t>
          </w:r>
          <w:r w:rsidRPr="00841010">
            <w:rPr>
              <w:rFonts w:cs="Calibri"/>
              <w:sz w:val="20"/>
              <w:szCs w:val="20"/>
            </w:rPr>
            <w:t xml:space="preserve"> </w:t>
          </w:r>
          <w:r w:rsidRPr="00841010">
            <w:rPr>
              <w:rFonts w:cs="Calibri"/>
              <w:sz w:val="20"/>
              <w:szCs w:val="20"/>
            </w:rPr>
            <w:fldChar w:fldCharType="begin"/>
          </w:r>
          <w:r w:rsidRPr="00841010">
            <w:rPr>
              <w:rFonts w:cs="Calibri"/>
              <w:sz w:val="20"/>
              <w:szCs w:val="20"/>
            </w:rPr>
            <w:instrText xml:space="preserve"> PAGE  \* MERGEFORMAT </w:instrText>
          </w:r>
          <w:r w:rsidRPr="00841010">
            <w:rPr>
              <w:rFonts w:cs="Calibri"/>
              <w:sz w:val="20"/>
              <w:szCs w:val="20"/>
            </w:rPr>
            <w:fldChar w:fldCharType="separate"/>
          </w:r>
          <w:r w:rsidR="006F664A">
            <w:rPr>
              <w:rFonts w:cs="Calibri"/>
              <w:noProof/>
              <w:sz w:val="20"/>
              <w:szCs w:val="20"/>
            </w:rPr>
            <w:t>1</w:t>
          </w:r>
          <w:r w:rsidRPr="00841010">
            <w:rPr>
              <w:rFonts w:cs="Calibri"/>
              <w:noProof/>
              <w:sz w:val="20"/>
              <w:szCs w:val="20"/>
            </w:rPr>
            <w:fldChar w:fldCharType="end"/>
          </w:r>
        </w:p>
      </w:tc>
    </w:tr>
  </w:tbl>
  <w:p w14:paraId="7B0442EB" w14:textId="73DA90C1" w:rsidR="00BC24E5" w:rsidRDefault="00BC24E5">
    <w:pPr>
      <w:pStyle w:val="Footer"/>
    </w:pPr>
    <w:r>
      <w:rPr>
        <w:noProof/>
        <w:lang w:val="en-US" w:eastAsia="en-US"/>
      </w:rPr>
      <w:drawing>
        <wp:anchor distT="0" distB="0" distL="114300" distR="114300" simplePos="0" relativeHeight="251678720" behindDoc="1" locked="0" layoutInCell="1" allowOverlap="1" wp14:anchorId="72C5328A" wp14:editId="54CA5F34">
          <wp:simplePos x="0" y="0"/>
          <wp:positionH relativeFrom="page">
            <wp:posOffset>1898650</wp:posOffset>
          </wp:positionH>
          <wp:positionV relativeFrom="line">
            <wp:posOffset>-478155</wp:posOffset>
          </wp:positionV>
          <wp:extent cx="947420" cy="275590"/>
          <wp:effectExtent l="0" t="0" r="5080" b="0"/>
          <wp:wrapNone/>
          <wp:docPr id="9" name="Picture 113" descr="Description : CP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cription : CPC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420" cy="27559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76672" behindDoc="0" locked="0" layoutInCell="1" allowOverlap="1" wp14:anchorId="7AEE2209" wp14:editId="4D99AF86">
          <wp:simplePos x="0" y="0"/>
          <wp:positionH relativeFrom="column">
            <wp:posOffset>-612775</wp:posOffset>
          </wp:positionH>
          <wp:positionV relativeFrom="paragraph">
            <wp:posOffset>-579755</wp:posOffset>
          </wp:positionV>
          <wp:extent cx="1664335" cy="3962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4335" cy="39624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87B69" w14:textId="77777777" w:rsidR="00BC24E5" w:rsidRDefault="00BC24E5" w:rsidP="00A726A8">
      <w:r>
        <w:separator/>
      </w:r>
    </w:p>
  </w:footnote>
  <w:footnote w:type="continuationSeparator" w:id="0">
    <w:p w14:paraId="5C664514" w14:textId="77777777" w:rsidR="00BC24E5" w:rsidRDefault="00BC24E5" w:rsidP="00A726A8">
      <w:r>
        <w:continuationSeparator/>
      </w:r>
    </w:p>
  </w:footnote>
  <w:footnote w:type="continuationNotice" w:id="1">
    <w:p w14:paraId="55A19513" w14:textId="77777777" w:rsidR="00BC24E5" w:rsidRDefault="00BC24E5">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187"/>
    <w:multiLevelType w:val="hybridMultilevel"/>
    <w:tmpl w:val="70C6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4ABF"/>
    <w:multiLevelType w:val="multilevel"/>
    <w:tmpl w:val="D7D48262"/>
    <w:lvl w:ilvl="0">
      <w:start w:val="1"/>
      <w:numFmt w:val="decimal"/>
      <w:pStyle w:val="Heading1"/>
      <w:suff w:val="nothing"/>
      <w:lvlText w:val="%1"/>
      <w:lvlJc w:val="left"/>
      <w:pPr>
        <w:ind w:left="432" w:hanging="432"/>
      </w:pPr>
      <w:rPr>
        <w:rFonts w:ascii="Myriad Pro Cond" w:hAnsi="Myriad Pro Cond" w:hint="default"/>
        <w:b w:val="0"/>
        <w:i w:val="0"/>
        <w:color w:val="5F80A7"/>
        <w:sz w:val="600"/>
      </w:rPr>
    </w:lvl>
    <w:lvl w:ilvl="1">
      <w:start w:val="1"/>
      <w:numFmt w:val="decimal"/>
      <w:pStyle w:val="Heading2"/>
      <w:lvlText w:val="%1.%2"/>
      <w:lvlJc w:val="left"/>
      <w:pPr>
        <w:ind w:left="576" w:hanging="463"/>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F793C86"/>
    <w:multiLevelType w:val="hybridMultilevel"/>
    <w:tmpl w:val="2F2C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33FEC"/>
    <w:multiLevelType w:val="hybridMultilevel"/>
    <w:tmpl w:val="ED6E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4255310"/>
    <w:multiLevelType w:val="hybridMultilevel"/>
    <w:tmpl w:val="A78E9BE0"/>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0332B"/>
    <w:multiLevelType w:val="hybridMultilevel"/>
    <w:tmpl w:val="F022D83E"/>
    <w:lvl w:ilvl="0" w:tplc="BAE6AD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057482D"/>
    <w:multiLevelType w:val="hybridMultilevel"/>
    <w:tmpl w:val="5B44A37C"/>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611C58"/>
    <w:multiLevelType w:val="hybridMultilevel"/>
    <w:tmpl w:val="693EEFA8"/>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A73A9"/>
    <w:multiLevelType w:val="hybridMultilevel"/>
    <w:tmpl w:val="E4A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75536"/>
    <w:multiLevelType w:val="multilevel"/>
    <w:tmpl w:val="520C1FDA"/>
    <w:lvl w:ilvl="0">
      <w:start w:val="1"/>
      <w:numFmt w:val="bullet"/>
      <w:pStyle w:val="Body-Bullets"/>
      <w:lvlText w:val=""/>
      <w:lvlJc w:val="left"/>
      <w:pPr>
        <w:tabs>
          <w:tab w:val="num" w:pos="2083"/>
        </w:tabs>
        <w:ind w:left="2092" w:hanging="292"/>
      </w:pPr>
      <w:rPr>
        <w:rFonts w:ascii="Symbol" w:hAnsi="Symbol" w:hint="default"/>
        <w:sz w:val="18"/>
      </w:rPr>
    </w:lvl>
    <w:lvl w:ilvl="1">
      <w:start w:val="1"/>
      <w:numFmt w:val="bullet"/>
      <w:lvlText w:val="-"/>
      <w:lvlJc w:val="left"/>
      <w:pPr>
        <w:ind w:left="2524" w:hanging="288"/>
      </w:pPr>
      <w:rPr>
        <w:rFonts w:ascii="Courier New" w:hAnsi="Courier New" w:hint="default"/>
      </w:rPr>
    </w:lvl>
    <w:lvl w:ilvl="2">
      <w:start w:val="1"/>
      <w:numFmt w:val="bullet"/>
      <w:lvlText w:val="o"/>
      <w:lvlJc w:val="left"/>
      <w:pPr>
        <w:ind w:left="2956" w:hanging="288"/>
      </w:pPr>
      <w:rPr>
        <w:rFonts w:ascii="Courier New" w:hAnsi="Courier New" w:hint="default"/>
      </w:rPr>
    </w:lvl>
    <w:lvl w:ilvl="3">
      <w:start w:val="1"/>
      <w:numFmt w:val="bullet"/>
      <w:lvlText w:val=""/>
      <w:lvlJc w:val="left"/>
      <w:pPr>
        <w:ind w:left="3388" w:hanging="288"/>
      </w:pPr>
      <w:rPr>
        <w:rFonts w:ascii="Wingdings" w:hAnsi="Wingdings"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1">
    <w:nsid w:val="4ADF2372"/>
    <w:multiLevelType w:val="hybridMultilevel"/>
    <w:tmpl w:val="1106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84D43"/>
    <w:multiLevelType w:val="hybridMultilevel"/>
    <w:tmpl w:val="7F76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D76E10"/>
    <w:multiLevelType w:val="hybridMultilevel"/>
    <w:tmpl w:val="4DEC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3904EB"/>
    <w:multiLevelType w:val="hybridMultilevel"/>
    <w:tmpl w:val="D058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C20CC"/>
    <w:multiLevelType w:val="hybridMultilevel"/>
    <w:tmpl w:val="CF4E6D60"/>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F0C56"/>
    <w:multiLevelType w:val="hybridMultilevel"/>
    <w:tmpl w:val="C3204FAA"/>
    <w:lvl w:ilvl="0" w:tplc="940CFDE0">
      <w:start w:val="1"/>
      <w:numFmt w:val="bullet"/>
      <w:lvlText w:val=""/>
      <w:lvlJc w:val="left"/>
      <w:pPr>
        <w:ind w:left="360" w:hanging="360"/>
      </w:pPr>
      <w:rPr>
        <w:rFonts w:ascii="Symbol" w:hAnsi="Symbol" w:hint="default"/>
        <w:b/>
        <w:i w:val="0"/>
        <w:color w:val="EE952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A1538"/>
    <w:multiLevelType w:val="hybridMultilevel"/>
    <w:tmpl w:val="76924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9A294A"/>
    <w:multiLevelType w:val="hybridMultilevel"/>
    <w:tmpl w:val="8432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667A12"/>
    <w:multiLevelType w:val="multilevel"/>
    <w:tmpl w:val="85EE786A"/>
    <w:lvl w:ilvl="0">
      <w:start w:val="1"/>
      <w:numFmt w:val="decimal"/>
      <w:pStyle w:val="Task-Level1Heading"/>
      <w:lvlText w:val="Task %1:"/>
      <w:lvlJc w:val="left"/>
      <w:pPr>
        <w:ind w:left="1062" w:hanging="432"/>
      </w:pPr>
      <w:rPr>
        <w:rFonts w:ascii="Myriad Pro" w:hAnsi="Myriad Pro" w:cs="Times New Roman" w:hint="default"/>
        <w:b/>
        <w:bCs w:val="0"/>
        <w:i w:val="0"/>
        <w:iCs w:val="0"/>
        <w:caps w:val="0"/>
        <w:smallCaps w:val="0"/>
        <w:strike w:val="0"/>
        <w:dstrike w:val="0"/>
        <w:vanish w:val="0"/>
        <w:color w:val="5F80A7"/>
        <w:spacing w:val="0"/>
        <w:kern w:val="0"/>
        <w:position w:val="0"/>
        <w:u w:val="none"/>
        <w:vertAlign w:val="baseline"/>
        <w:em w:val="none"/>
      </w:rPr>
    </w:lvl>
    <w:lvl w:ilvl="1">
      <w:start w:val="1"/>
      <w:numFmt w:val="decimal"/>
      <w:pStyle w:val="Task-Level2Heading"/>
      <w:lvlText w:val="Task %1.%2:"/>
      <w:lvlJc w:val="left"/>
      <w:pPr>
        <w:ind w:left="1026" w:hanging="576"/>
      </w:pPr>
      <w:rPr>
        <w:rFonts w:hint="default"/>
        <w:b/>
        <w:i w:val="0"/>
        <w:sz w:val="26"/>
        <w:szCs w:val="26"/>
      </w:rPr>
    </w:lvl>
    <w:lvl w:ilvl="2">
      <w:start w:val="1"/>
      <w:numFmt w:val="decimal"/>
      <w:pStyle w:val="Task-Level3Heading"/>
      <w:lvlText w:val="Task %1.%2.%3:"/>
      <w:lvlJc w:val="left"/>
      <w:pPr>
        <w:ind w:left="1170" w:hanging="720"/>
      </w:pPr>
      <w:rPr>
        <w:rFonts w:hint="default"/>
        <w:b/>
        <w:i w:val="0"/>
        <w:sz w:val="24"/>
      </w:rPr>
    </w:lvl>
    <w:lvl w:ilvl="3">
      <w:start w:val="1"/>
      <w:numFmt w:val="decimal"/>
      <w:lvlText w:val="%1.%2.%3.%4"/>
      <w:lvlJc w:val="left"/>
      <w:pPr>
        <w:ind w:left="1314" w:hanging="864"/>
      </w:pPr>
      <w:rPr>
        <w:rFonts w:hint="default"/>
        <w:b/>
        <w:i w:val="0"/>
        <w:caps w:val="0"/>
        <w:strike w:val="0"/>
        <w:dstrike w:val="0"/>
        <w:vanish w:val="0"/>
        <w:color w:val="auto"/>
        <w:sz w:val="24"/>
        <w:vertAlign w:val="baseline"/>
      </w:rPr>
    </w:lvl>
    <w:lvl w:ilvl="4">
      <w:start w:val="1"/>
      <w:numFmt w:val="decimal"/>
      <w:lvlText w:val="%1.%2.%3.%4.%5"/>
      <w:lvlJc w:val="left"/>
      <w:pPr>
        <w:ind w:left="1458" w:hanging="1008"/>
      </w:pPr>
      <w:rPr>
        <w:rFonts w:hint="default"/>
        <w:b/>
        <w:i w:val="0"/>
        <w:sz w:val="24"/>
      </w:rPr>
    </w:lvl>
    <w:lvl w:ilvl="5">
      <w:start w:val="1"/>
      <w:numFmt w:val="decimal"/>
      <w:lvlText w:val="%1.%2.%3.%4.%5.%6"/>
      <w:lvlJc w:val="left"/>
      <w:pPr>
        <w:ind w:left="1602" w:hanging="1152"/>
      </w:pPr>
      <w:rPr>
        <w:rFonts w:hint="default"/>
      </w:rPr>
    </w:lvl>
    <w:lvl w:ilvl="6">
      <w:start w:val="1"/>
      <w:numFmt w:val="decimal"/>
      <w:lvlText w:val="%1.%2.%3.%4.%5.%6.%7"/>
      <w:lvlJc w:val="left"/>
      <w:pPr>
        <w:ind w:left="1746" w:hanging="1296"/>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034" w:hanging="1584"/>
      </w:pPr>
      <w:rPr>
        <w:rFonts w:hint="default"/>
      </w:rPr>
    </w:lvl>
  </w:abstractNum>
  <w:abstractNum w:abstractNumId="20">
    <w:nsid w:val="64D9299C"/>
    <w:multiLevelType w:val="hybridMultilevel"/>
    <w:tmpl w:val="DB7A5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103490"/>
    <w:multiLevelType w:val="hybridMultilevel"/>
    <w:tmpl w:val="886C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780EEA"/>
    <w:multiLevelType w:val="hybridMultilevel"/>
    <w:tmpl w:val="4D9CCF04"/>
    <w:lvl w:ilvl="0" w:tplc="479A4530">
      <w:start w:val="1"/>
      <w:numFmt w:val="bullet"/>
      <w:pStyle w:val="PuceGrise"/>
      <w:lvlText w:val="■"/>
      <w:lvlJc w:val="left"/>
      <w:pPr>
        <w:tabs>
          <w:tab w:val="num" w:pos="360"/>
        </w:tabs>
        <w:ind w:left="216" w:hanging="216"/>
      </w:pPr>
      <w:rPr>
        <w:rFonts w:ascii="Arial" w:hAnsi="Arial" w:hint="default"/>
        <w:b w:val="0"/>
        <w:i w:val="0"/>
        <w:color w:val="00CCFF"/>
        <w:sz w:val="17"/>
      </w:rPr>
    </w:lvl>
    <w:lvl w:ilvl="1" w:tplc="EAA8CAE8">
      <w:start w:val="1"/>
      <w:numFmt w:val="bullet"/>
      <w:lvlText w:val="■"/>
      <w:lvlJc w:val="left"/>
      <w:pPr>
        <w:tabs>
          <w:tab w:val="num" w:pos="1440"/>
        </w:tabs>
        <w:ind w:left="1368" w:hanging="288"/>
      </w:pPr>
      <w:rPr>
        <w:rFonts w:hint="default"/>
        <w:b w:val="0"/>
        <w:i w:val="0"/>
        <w:color w:val="FF0000"/>
        <w:sz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D3D02BA"/>
    <w:multiLevelType w:val="hybridMultilevel"/>
    <w:tmpl w:val="96804546"/>
    <w:lvl w:ilvl="0" w:tplc="FB9C59AC">
      <w:start w:val="1"/>
      <w:numFmt w:val="decimal"/>
      <w:pStyle w:val="Task-Phase"/>
      <w:lvlText w:val="PHASE %1"/>
      <w:lvlJc w:val="left"/>
      <w:pPr>
        <w:ind w:left="1710" w:hanging="360"/>
      </w:pPr>
      <w:rPr>
        <w:rFonts w:hint="default"/>
      </w:rPr>
    </w:lvl>
    <w:lvl w:ilvl="1" w:tplc="10090019" w:tentative="1">
      <w:start w:val="1"/>
      <w:numFmt w:val="lowerLetter"/>
      <w:lvlText w:val="%2."/>
      <w:lvlJc w:val="left"/>
      <w:pPr>
        <w:ind w:left="2340" w:hanging="360"/>
      </w:pPr>
    </w:lvl>
    <w:lvl w:ilvl="2" w:tplc="1009001B" w:tentative="1">
      <w:start w:val="1"/>
      <w:numFmt w:val="lowerRoman"/>
      <w:lvlText w:val="%3."/>
      <w:lvlJc w:val="right"/>
      <w:pPr>
        <w:ind w:left="3060" w:hanging="180"/>
      </w:pPr>
    </w:lvl>
    <w:lvl w:ilvl="3" w:tplc="1009000F" w:tentative="1">
      <w:start w:val="1"/>
      <w:numFmt w:val="decimal"/>
      <w:lvlText w:val="%4."/>
      <w:lvlJc w:val="left"/>
      <w:pPr>
        <w:ind w:left="3780" w:hanging="360"/>
      </w:pPr>
    </w:lvl>
    <w:lvl w:ilvl="4" w:tplc="10090019" w:tentative="1">
      <w:start w:val="1"/>
      <w:numFmt w:val="lowerLetter"/>
      <w:lvlText w:val="%5."/>
      <w:lvlJc w:val="left"/>
      <w:pPr>
        <w:ind w:left="4500" w:hanging="360"/>
      </w:pPr>
    </w:lvl>
    <w:lvl w:ilvl="5" w:tplc="1009001B" w:tentative="1">
      <w:start w:val="1"/>
      <w:numFmt w:val="lowerRoman"/>
      <w:lvlText w:val="%6."/>
      <w:lvlJc w:val="right"/>
      <w:pPr>
        <w:ind w:left="5220" w:hanging="180"/>
      </w:pPr>
    </w:lvl>
    <w:lvl w:ilvl="6" w:tplc="1009000F" w:tentative="1">
      <w:start w:val="1"/>
      <w:numFmt w:val="decimal"/>
      <w:lvlText w:val="%7."/>
      <w:lvlJc w:val="left"/>
      <w:pPr>
        <w:ind w:left="5940" w:hanging="360"/>
      </w:pPr>
    </w:lvl>
    <w:lvl w:ilvl="7" w:tplc="10090019" w:tentative="1">
      <w:start w:val="1"/>
      <w:numFmt w:val="lowerLetter"/>
      <w:lvlText w:val="%8."/>
      <w:lvlJc w:val="left"/>
      <w:pPr>
        <w:ind w:left="6660" w:hanging="360"/>
      </w:pPr>
    </w:lvl>
    <w:lvl w:ilvl="8" w:tplc="1009001B" w:tentative="1">
      <w:start w:val="1"/>
      <w:numFmt w:val="lowerRoman"/>
      <w:lvlText w:val="%9."/>
      <w:lvlJc w:val="right"/>
      <w:pPr>
        <w:ind w:left="7380" w:hanging="180"/>
      </w:pPr>
    </w:lvl>
  </w:abstractNum>
  <w:abstractNum w:abstractNumId="24">
    <w:nsid w:val="6F6D7EB7"/>
    <w:multiLevelType w:val="hybridMultilevel"/>
    <w:tmpl w:val="303C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21914"/>
    <w:multiLevelType w:val="hybridMultilevel"/>
    <w:tmpl w:val="B650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9D0B4D"/>
    <w:multiLevelType w:val="hybridMultilevel"/>
    <w:tmpl w:val="B9C8DD4C"/>
    <w:lvl w:ilvl="0" w:tplc="0F4426EE">
      <w:start w:val="1"/>
      <w:numFmt w:val="bullet"/>
      <w:lvlText w:val=""/>
      <w:lvlJc w:val="left"/>
      <w:pPr>
        <w:ind w:left="720" w:hanging="360"/>
      </w:pPr>
      <w:rPr>
        <w:rFonts w:ascii="Symbol" w:hAnsi="Symbol" w:hint="default"/>
        <w:b/>
        <w:i w:val="0"/>
        <w:color w:val="EE952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C6D6C"/>
    <w:multiLevelType w:val="hybridMultilevel"/>
    <w:tmpl w:val="0896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259BA"/>
    <w:multiLevelType w:val="hybridMultilevel"/>
    <w:tmpl w:val="0EFEAB66"/>
    <w:lvl w:ilvl="0" w:tplc="940CFDE0">
      <w:start w:val="1"/>
      <w:numFmt w:val="bullet"/>
      <w:lvlText w:val=""/>
      <w:lvlJc w:val="left"/>
      <w:pPr>
        <w:ind w:left="720" w:hanging="360"/>
      </w:pPr>
      <w:rPr>
        <w:rFonts w:ascii="Symbol" w:hAnsi="Symbol" w:hint="default"/>
        <w:b/>
        <w:i w:val="0"/>
        <w:color w:val="EE952A"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9"/>
  </w:num>
  <w:num w:numId="4">
    <w:abstractNumId w:val="23"/>
  </w:num>
  <w:num w:numId="5">
    <w:abstractNumId w:val="6"/>
  </w:num>
  <w:num w:numId="6">
    <w:abstractNumId w:val="28"/>
  </w:num>
  <w:num w:numId="7">
    <w:abstractNumId w:val="16"/>
  </w:num>
  <w:num w:numId="8">
    <w:abstractNumId w:val="22"/>
  </w:num>
  <w:num w:numId="9">
    <w:abstractNumId w:val="4"/>
  </w:num>
  <w:num w:numId="10">
    <w:abstractNumId w:val="26"/>
  </w:num>
  <w:num w:numId="11">
    <w:abstractNumId w:val="8"/>
  </w:num>
  <w:num w:numId="12">
    <w:abstractNumId w:val="7"/>
  </w:num>
  <w:num w:numId="13">
    <w:abstractNumId w:val="5"/>
  </w:num>
  <w:num w:numId="14">
    <w:abstractNumId w:val="15"/>
  </w:num>
  <w:num w:numId="15">
    <w:abstractNumId w:val="3"/>
  </w:num>
  <w:num w:numId="16">
    <w:abstractNumId w:val="27"/>
  </w:num>
  <w:num w:numId="17">
    <w:abstractNumId w:val="21"/>
  </w:num>
  <w:num w:numId="18">
    <w:abstractNumId w:val="9"/>
  </w:num>
  <w:num w:numId="19">
    <w:abstractNumId w:val="20"/>
  </w:num>
  <w:num w:numId="20">
    <w:abstractNumId w:val="14"/>
  </w:num>
  <w:num w:numId="21">
    <w:abstractNumId w:val="24"/>
  </w:num>
  <w:num w:numId="22">
    <w:abstractNumId w:val="17"/>
  </w:num>
  <w:num w:numId="23">
    <w:abstractNumId w:val="18"/>
  </w:num>
  <w:num w:numId="24">
    <w:abstractNumId w:val="0"/>
  </w:num>
  <w:num w:numId="25">
    <w:abstractNumId w:val="2"/>
  </w:num>
  <w:num w:numId="26">
    <w:abstractNumId w:val="13"/>
  </w:num>
  <w:num w:numId="27">
    <w:abstractNumId w:val="11"/>
  </w:num>
  <w:num w:numId="28">
    <w:abstractNumId w:val="12"/>
  </w:num>
  <w:num w:numId="29">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revisionView w:markup="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colormru v:ext="edit" colors="#f0a74e,#e1e6ec,#f1f3f7"/>
      <o:colormenu v:ext="edit" fillcolor="none [3212]"/>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DD"/>
    <w:rsid w:val="0000483A"/>
    <w:rsid w:val="00005BB2"/>
    <w:rsid w:val="000071B4"/>
    <w:rsid w:val="00007B7C"/>
    <w:rsid w:val="000112CA"/>
    <w:rsid w:val="000224ED"/>
    <w:rsid w:val="000320CD"/>
    <w:rsid w:val="0003239D"/>
    <w:rsid w:val="000345EC"/>
    <w:rsid w:val="00034E36"/>
    <w:rsid w:val="0004082D"/>
    <w:rsid w:val="00042D20"/>
    <w:rsid w:val="00043205"/>
    <w:rsid w:val="0004518F"/>
    <w:rsid w:val="00046DBB"/>
    <w:rsid w:val="000474BC"/>
    <w:rsid w:val="00050CDB"/>
    <w:rsid w:val="000523FE"/>
    <w:rsid w:val="00060355"/>
    <w:rsid w:val="0006264A"/>
    <w:rsid w:val="000640A5"/>
    <w:rsid w:val="00071378"/>
    <w:rsid w:val="00077826"/>
    <w:rsid w:val="00082A18"/>
    <w:rsid w:val="000855F2"/>
    <w:rsid w:val="00096AF1"/>
    <w:rsid w:val="00097516"/>
    <w:rsid w:val="000A22B6"/>
    <w:rsid w:val="000A611B"/>
    <w:rsid w:val="000A7173"/>
    <w:rsid w:val="000B0D78"/>
    <w:rsid w:val="000B42DB"/>
    <w:rsid w:val="000B78AF"/>
    <w:rsid w:val="000C3EE5"/>
    <w:rsid w:val="000C44B8"/>
    <w:rsid w:val="000D721D"/>
    <w:rsid w:val="000E30CD"/>
    <w:rsid w:val="000E57C9"/>
    <w:rsid w:val="000E7D6D"/>
    <w:rsid w:val="000F0CE8"/>
    <w:rsid w:val="000F0F8C"/>
    <w:rsid w:val="000F14B0"/>
    <w:rsid w:val="000F1D87"/>
    <w:rsid w:val="000F6B54"/>
    <w:rsid w:val="0010324D"/>
    <w:rsid w:val="00114215"/>
    <w:rsid w:val="00121763"/>
    <w:rsid w:val="00121C50"/>
    <w:rsid w:val="00122106"/>
    <w:rsid w:val="001309EB"/>
    <w:rsid w:val="001325C4"/>
    <w:rsid w:val="00132E36"/>
    <w:rsid w:val="00133747"/>
    <w:rsid w:val="00134380"/>
    <w:rsid w:val="00135251"/>
    <w:rsid w:val="00135F3D"/>
    <w:rsid w:val="00137A95"/>
    <w:rsid w:val="00140070"/>
    <w:rsid w:val="00141942"/>
    <w:rsid w:val="0014378A"/>
    <w:rsid w:val="0014607A"/>
    <w:rsid w:val="001505BD"/>
    <w:rsid w:val="001573DA"/>
    <w:rsid w:val="001610F5"/>
    <w:rsid w:val="001653CD"/>
    <w:rsid w:val="0016576A"/>
    <w:rsid w:val="00173F90"/>
    <w:rsid w:val="00175C4E"/>
    <w:rsid w:val="0017645A"/>
    <w:rsid w:val="0017718B"/>
    <w:rsid w:val="00181C09"/>
    <w:rsid w:val="00192415"/>
    <w:rsid w:val="001B3089"/>
    <w:rsid w:val="001B3E8C"/>
    <w:rsid w:val="001B5001"/>
    <w:rsid w:val="001C2C90"/>
    <w:rsid w:val="001C6776"/>
    <w:rsid w:val="001C76BC"/>
    <w:rsid w:val="001E2731"/>
    <w:rsid w:val="001E3B72"/>
    <w:rsid w:val="001E7454"/>
    <w:rsid w:val="001F3C42"/>
    <w:rsid w:val="001F71F0"/>
    <w:rsid w:val="0020381B"/>
    <w:rsid w:val="002039D2"/>
    <w:rsid w:val="00204B4B"/>
    <w:rsid w:val="0020640B"/>
    <w:rsid w:val="00206D21"/>
    <w:rsid w:val="002108A9"/>
    <w:rsid w:val="00211A80"/>
    <w:rsid w:val="00213768"/>
    <w:rsid w:val="002139F0"/>
    <w:rsid w:val="00213BF8"/>
    <w:rsid w:val="002142C9"/>
    <w:rsid w:val="0021615E"/>
    <w:rsid w:val="00216A39"/>
    <w:rsid w:val="00222B91"/>
    <w:rsid w:val="0023062C"/>
    <w:rsid w:val="0023120C"/>
    <w:rsid w:val="002329BA"/>
    <w:rsid w:val="0023654D"/>
    <w:rsid w:val="002405F1"/>
    <w:rsid w:val="0024339E"/>
    <w:rsid w:val="002517F9"/>
    <w:rsid w:val="002536F4"/>
    <w:rsid w:val="00257090"/>
    <w:rsid w:val="00262962"/>
    <w:rsid w:val="0027044C"/>
    <w:rsid w:val="00274E97"/>
    <w:rsid w:val="00276BE5"/>
    <w:rsid w:val="002807E2"/>
    <w:rsid w:val="00281B4C"/>
    <w:rsid w:val="002828BD"/>
    <w:rsid w:val="0028583C"/>
    <w:rsid w:val="0028680E"/>
    <w:rsid w:val="00287702"/>
    <w:rsid w:val="002913F7"/>
    <w:rsid w:val="00293078"/>
    <w:rsid w:val="002A40E1"/>
    <w:rsid w:val="002A5576"/>
    <w:rsid w:val="002A7395"/>
    <w:rsid w:val="002A7BD4"/>
    <w:rsid w:val="002B0963"/>
    <w:rsid w:val="002B0DB6"/>
    <w:rsid w:val="002B3000"/>
    <w:rsid w:val="002B611B"/>
    <w:rsid w:val="002C156B"/>
    <w:rsid w:val="002C7A2A"/>
    <w:rsid w:val="002C7C16"/>
    <w:rsid w:val="002E49C4"/>
    <w:rsid w:val="002E6765"/>
    <w:rsid w:val="002F499B"/>
    <w:rsid w:val="002F52AE"/>
    <w:rsid w:val="002F5513"/>
    <w:rsid w:val="002F7D52"/>
    <w:rsid w:val="0030012F"/>
    <w:rsid w:val="00300A68"/>
    <w:rsid w:val="00300D08"/>
    <w:rsid w:val="003029E6"/>
    <w:rsid w:val="00303377"/>
    <w:rsid w:val="0030441A"/>
    <w:rsid w:val="00305187"/>
    <w:rsid w:val="0030567E"/>
    <w:rsid w:val="00312EA6"/>
    <w:rsid w:val="00313E4D"/>
    <w:rsid w:val="00315BBC"/>
    <w:rsid w:val="003213DD"/>
    <w:rsid w:val="00330E7F"/>
    <w:rsid w:val="00335141"/>
    <w:rsid w:val="00336AD2"/>
    <w:rsid w:val="00337754"/>
    <w:rsid w:val="0034021C"/>
    <w:rsid w:val="00345C79"/>
    <w:rsid w:val="00354380"/>
    <w:rsid w:val="00354853"/>
    <w:rsid w:val="00357E6F"/>
    <w:rsid w:val="00361F06"/>
    <w:rsid w:val="003639F1"/>
    <w:rsid w:val="00363E83"/>
    <w:rsid w:val="00365C8B"/>
    <w:rsid w:val="00365EC0"/>
    <w:rsid w:val="003671A9"/>
    <w:rsid w:val="00372A3B"/>
    <w:rsid w:val="00374C9E"/>
    <w:rsid w:val="00385976"/>
    <w:rsid w:val="00391B9B"/>
    <w:rsid w:val="00393F2A"/>
    <w:rsid w:val="003A12DE"/>
    <w:rsid w:val="003A13C7"/>
    <w:rsid w:val="003A1ED8"/>
    <w:rsid w:val="003A3E4B"/>
    <w:rsid w:val="003B2CB3"/>
    <w:rsid w:val="003B58DF"/>
    <w:rsid w:val="003B660C"/>
    <w:rsid w:val="003B6FE2"/>
    <w:rsid w:val="003C3D10"/>
    <w:rsid w:val="003C3E78"/>
    <w:rsid w:val="003C5694"/>
    <w:rsid w:val="003C64CE"/>
    <w:rsid w:val="003C77F7"/>
    <w:rsid w:val="003E330B"/>
    <w:rsid w:val="003E639D"/>
    <w:rsid w:val="003E74C7"/>
    <w:rsid w:val="003F037E"/>
    <w:rsid w:val="003F10D1"/>
    <w:rsid w:val="003F2975"/>
    <w:rsid w:val="003F6075"/>
    <w:rsid w:val="003F7242"/>
    <w:rsid w:val="0040423E"/>
    <w:rsid w:val="00407ACE"/>
    <w:rsid w:val="00410827"/>
    <w:rsid w:val="00413DFD"/>
    <w:rsid w:val="004209BC"/>
    <w:rsid w:val="00420C3F"/>
    <w:rsid w:val="004217AD"/>
    <w:rsid w:val="00426AAF"/>
    <w:rsid w:val="00427D72"/>
    <w:rsid w:val="00435AE1"/>
    <w:rsid w:val="00436FF7"/>
    <w:rsid w:val="004433E9"/>
    <w:rsid w:val="00451EEF"/>
    <w:rsid w:val="004529A9"/>
    <w:rsid w:val="00452CEE"/>
    <w:rsid w:val="004547C3"/>
    <w:rsid w:val="00457496"/>
    <w:rsid w:val="00460325"/>
    <w:rsid w:val="00461BAB"/>
    <w:rsid w:val="0046432F"/>
    <w:rsid w:val="00464390"/>
    <w:rsid w:val="00475496"/>
    <w:rsid w:val="004813AD"/>
    <w:rsid w:val="004840BF"/>
    <w:rsid w:val="00487DDE"/>
    <w:rsid w:val="00491D1F"/>
    <w:rsid w:val="00491E29"/>
    <w:rsid w:val="004924B6"/>
    <w:rsid w:val="00493B9D"/>
    <w:rsid w:val="004A19E9"/>
    <w:rsid w:val="004B2260"/>
    <w:rsid w:val="004B38C8"/>
    <w:rsid w:val="004C45F4"/>
    <w:rsid w:val="004D1D7D"/>
    <w:rsid w:val="004D2707"/>
    <w:rsid w:val="004D3348"/>
    <w:rsid w:val="004E76B2"/>
    <w:rsid w:val="004F18E1"/>
    <w:rsid w:val="004F4123"/>
    <w:rsid w:val="00501C4C"/>
    <w:rsid w:val="005067E1"/>
    <w:rsid w:val="00511E5C"/>
    <w:rsid w:val="00512F3D"/>
    <w:rsid w:val="0051445A"/>
    <w:rsid w:val="00516216"/>
    <w:rsid w:val="0051675A"/>
    <w:rsid w:val="005324B5"/>
    <w:rsid w:val="00541A87"/>
    <w:rsid w:val="00541E79"/>
    <w:rsid w:val="00542149"/>
    <w:rsid w:val="00543D57"/>
    <w:rsid w:val="00545A09"/>
    <w:rsid w:val="00546217"/>
    <w:rsid w:val="00546CAC"/>
    <w:rsid w:val="00553186"/>
    <w:rsid w:val="0055634B"/>
    <w:rsid w:val="0056324D"/>
    <w:rsid w:val="0056475E"/>
    <w:rsid w:val="00564D28"/>
    <w:rsid w:val="00565B06"/>
    <w:rsid w:val="00571D5C"/>
    <w:rsid w:val="00575C46"/>
    <w:rsid w:val="00576196"/>
    <w:rsid w:val="00576B50"/>
    <w:rsid w:val="005809AB"/>
    <w:rsid w:val="00581834"/>
    <w:rsid w:val="00582DF2"/>
    <w:rsid w:val="00583220"/>
    <w:rsid w:val="005833AC"/>
    <w:rsid w:val="00587C29"/>
    <w:rsid w:val="00591480"/>
    <w:rsid w:val="005953D1"/>
    <w:rsid w:val="005A616C"/>
    <w:rsid w:val="005B1B93"/>
    <w:rsid w:val="005B36A0"/>
    <w:rsid w:val="005C1546"/>
    <w:rsid w:val="005C2B55"/>
    <w:rsid w:val="005C3563"/>
    <w:rsid w:val="005C3EA9"/>
    <w:rsid w:val="005C4BB4"/>
    <w:rsid w:val="005D2755"/>
    <w:rsid w:val="005D36EA"/>
    <w:rsid w:val="005D64E9"/>
    <w:rsid w:val="005E28CC"/>
    <w:rsid w:val="005E33A2"/>
    <w:rsid w:val="005E57A2"/>
    <w:rsid w:val="005F2A82"/>
    <w:rsid w:val="005F4C6E"/>
    <w:rsid w:val="006013AD"/>
    <w:rsid w:val="00601A0D"/>
    <w:rsid w:val="00603373"/>
    <w:rsid w:val="006039FB"/>
    <w:rsid w:val="0061120A"/>
    <w:rsid w:val="006179E5"/>
    <w:rsid w:val="00617E1D"/>
    <w:rsid w:val="00622D2C"/>
    <w:rsid w:val="006327AC"/>
    <w:rsid w:val="006415F2"/>
    <w:rsid w:val="006559F1"/>
    <w:rsid w:val="00657BA7"/>
    <w:rsid w:val="00665667"/>
    <w:rsid w:val="0067245E"/>
    <w:rsid w:val="0067502F"/>
    <w:rsid w:val="0067637D"/>
    <w:rsid w:val="0067767A"/>
    <w:rsid w:val="00680EEA"/>
    <w:rsid w:val="00684F88"/>
    <w:rsid w:val="00691630"/>
    <w:rsid w:val="00691F70"/>
    <w:rsid w:val="006A5FCC"/>
    <w:rsid w:val="006B18FC"/>
    <w:rsid w:val="006B5968"/>
    <w:rsid w:val="006C051A"/>
    <w:rsid w:val="006C6BED"/>
    <w:rsid w:val="006D10D6"/>
    <w:rsid w:val="006D120C"/>
    <w:rsid w:val="006D75EF"/>
    <w:rsid w:val="006E18C3"/>
    <w:rsid w:val="006E327A"/>
    <w:rsid w:val="006E3B03"/>
    <w:rsid w:val="006E7A6D"/>
    <w:rsid w:val="006F0EB3"/>
    <w:rsid w:val="006F5051"/>
    <w:rsid w:val="006F5945"/>
    <w:rsid w:val="006F664A"/>
    <w:rsid w:val="006F7343"/>
    <w:rsid w:val="006F7DD2"/>
    <w:rsid w:val="007027DE"/>
    <w:rsid w:val="00706E2F"/>
    <w:rsid w:val="00710292"/>
    <w:rsid w:val="007119DB"/>
    <w:rsid w:val="00711C93"/>
    <w:rsid w:val="00721F99"/>
    <w:rsid w:val="00722940"/>
    <w:rsid w:val="00724B2D"/>
    <w:rsid w:val="0073051C"/>
    <w:rsid w:val="0073358D"/>
    <w:rsid w:val="00740742"/>
    <w:rsid w:val="00750504"/>
    <w:rsid w:val="0075274A"/>
    <w:rsid w:val="00752FEF"/>
    <w:rsid w:val="007539D5"/>
    <w:rsid w:val="00760E85"/>
    <w:rsid w:val="007651CD"/>
    <w:rsid w:val="00765C1D"/>
    <w:rsid w:val="00767B56"/>
    <w:rsid w:val="00771AAC"/>
    <w:rsid w:val="00776725"/>
    <w:rsid w:val="007815B4"/>
    <w:rsid w:val="0078558A"/>
    <w:rsid w:val="007858B6"/>
    <w:rsid w:val="00785ABF"/>
    <w:rsid w:val="00795F6A"/>
    <w:rsid w:val="0079619A"/>
    <w:rsid w:val="0079672C"/>
    <w:rsid w:val="007A3155"/>
    <w:rsid w:val="007A5FC6"/>
    <w:rsid w:val="007B0218"/>
    <w:rsid w:val="007B2C82"/>
    <w:rsid w:val="007B5A02"/>
    <w:rsid w:val="007B690E"/>
    <w:rsid w:val="007C0D74"/>
    <w:rsid w:val="007C260E"/>
    <w:rsid w:val="007C26B9"/>
    <w:rsid w:val="007C26E4"/>
    <w:rsid w:val="007D0643"/>
    <w:rsid w:val="007D0EE4"/>
    <w:rsid w:val="007D18AB"/>
    <w:rsid w:val="007D20DC"/>
    <w:rsid w:val="007D6B1A"/>
    <w:rsid w:val="007D6D00"/>
    <w:rsid w:val="007D793F"/>
    <w:rsid w:val="007E3596"/>
    <w:rsid w:val="007E561C"/>
    <w:rsid w:val="007E5E82"/>
    <w:rsid w:val="007E74B1"/>
    <w:rsid w:val="007F2E9D"/>
    <w:rsid w:val="007F3D3F"/>
    <w:rsid w:val="007F41C5"/>
    <w:rsid w:val="0080171A"/>
    <w:rsid w:val="00801B2E"/>
    <w:rsid w:val="00802A14"/>
    <w:rsid w:val="008039B0"/>
    <w:rsid w:val="0080747E"/>
    <w:rsid w:val="00810A27"/>
    <w:rsid w:val="008110ED"/>
    <w:rsid w:val="00815E00"/>
    <w:rsid w:val="00820014"/>
    <w:rsid w:val="008252CF"/>
    <w:rsid w:val="00826ABA"/>
    <w:rsid w:val="0083106B"/>
    <w:rsid w:val="00837288"/>
    <w:rsid w:val="00841010"/>
    <w:rsid w:val="008435DF"/>
    <w:rsid w:val="00843971"/>
    <w:rsid w:val="00861BF1"/>
    <w:rsid w:val="008750D9"/>
    <w:rsid w:val="00885FCC"/>
    <w:rsid w:val="00886AB8"/>
    <w:rsid w:val="00896BF9"/>
    <w:rsid w:val="008A0F61"/>
    <w:rsid w:val="008A13D7"/>
    <w:rsid w:val="008A2639"/>
    <w:rsid w:val="008A46EF"/>
    <w:rsid w:val="008A500C"/>
    <w:rsid w:val="008B383C"/>
    <w:rsid w:val="008B6456"/>
    <w:rsid w:val="008B6624"/>
    <w:rsid w:val="008B7CD9"/>
    <w:rsid w:val="008C00E1"/>
    <w:rsid w:val="008C0158"/>
    <w:rsid w:val="008C18F0"/>
    <w:rsid w:val="008D0434"/>
    <w:rsid w:val="008D1F84"/>
    <w:rsid w:val="008D762C"/>
    <w:rsid w:val="008E03B3"/>
    <w:rsid w:val="008E619D"/>
    <w:rsid w:val="008F33C1"/>
    <w:rsid w:val="009015FD"/>
    <w:rsid w:val="00905A42"/>
    <w:rsid w:val="00912960"/>
    <w:rsid w:val="0091316E"/>
    <w:rsid w:val="00914AEE"/>
    <w:rsid w:val="0091566C"/>
    <w:rsid w:val="00925EC3"/>
    <w:rsid w:val="00932B71"/>
    <w:rsid w:val="0093418F"/>
    <w:rsid w:val="00936433"/>
    <w:rsid w:val="00943C47"/>
    <w:rsid w:val="00944ADA"/>
    <w:rsid w:val="00946ECF"/>
    <w:rsid w:val="009519F8"/>
    <w:rsid w:val="00954E40"/>
    <w:rsid w:val="00955B48"/>
    <w:rsid w:val="0097726B"/>
    <w:rsid w:val="00980045"/>
    <w:rsid w:val="009816F4"/>
    <w:rsid w:val="00981BA1"/>
    <w:rsid w:val="009827C3"/>
    <w:rsid w:val="00985AD8"/>
    <w:rsid w:val="009A4556"/>
    <w:rsid w:val="009A54C2"/>
    <w:rsid w:val="009A738F"/>
    <w:rsid w:val="009B11B1"/>
    <w:rsid w:val="009B172E"/>
    <w:rsid w:val="009B22A8"/>
    <w:rsid w:val="009B7356"/>
    <w:rsid w:val="009C322E"/>
    <w:rsid w:val="009C4F9C"/>
    <w:rsid w:val="009C64F2"/>
    <w:rsid w:val="009D1D59"/>
    <w:rsid w:val="009D2643"/>
    <w:rsid w:val="009E0DD8"/>
    <w:rsid w:val="009E1291"/>
    <w:rsid w:val="009E218D"/>
    <w:rsid w:val="009F06A6"/>
    <w:rsid w:val="009F34EA"/>
    <w:rsid w:val="009F4F09"/>
    <w:rsid w:val="009F5E49"/>
    <w:rsid w:val="00A020A1"/>
    <w:rsid w:val="00A029CC"/>
    <w:rsid w:val="00A03FAB"/>
    <w:rsid w:val="00A11885"/>
    <w:rsid w:val="00A1362D"/>
    <w:rsid w:val="00A1612F"/>
    <w:rsid w:val="00A20F26"/>
    <w:rsid w:val="00A22841"/>
    <w:rsid w:val="00A26F57"/>
    <w:rsid w:val="00A27E26"/>
    <w:rsid w:val="00A31E12"/>
    <w:rsid w:val="00A34D30"/>
    <w:rsid w:val="00A50C9E"/>
    <w:rsid w:val="00A538BD"/>
    <w:rsid w:val="00A60D62"/>
    <w:rsid w:val="00A64742"/>
    <w:rsid w:val="00A654D3"/>
    <w:rsid w:val="00A70FB8"/>
    <w:rsid w:val="00A726A8"/>
    <w:rsid w:val="00A81A09"/>
    <w:rsid w:val="00A85B20"/>
    <w:rsid w:val="00A91609"/>
    <w:rsid w:val="00A94F6A"/>
    <w:rsid w:val="00A96237"/>
    <w:rsid w:val="00A974CB"/>
    <w:rsid w:val="00AA242F"/>
    <w:rsid w:val="00AA3B58"/>
    <w:rsid w:val="00AA5478"/>
    <w:rsid w:val="00AB2C46"/>
    <w:rsid w:val="00AB7962"/>
    <w:rsid w:val="00AC57A1"/>
    <w:rsid w:val="00AD4F8E"/>
    <w:rsid w:val="00AD6FEF"/>
    <w:rsid w:val="00AD7581"/>
    <w:rsid w:val="00AE1ED2"/>
    <w:rsid w:val="00AE3928"/>
    <w:rsid w:val="00AE528D"/>
    <w:rsid w:val="00AF12D8"/>
    <w:rsid w:val="00AF38FB"/>
    <w:rsid w:val="00AF6A57"/>
    <w:rsid w:val="00B011D8"/>
    <w:rsid w:val="00B01759"/>
    <w:rsid w:val="00B068E2"/>
    <w:rsid w:val="00B074BF"/>
    <w:rsid w:val="00B119D9"/>
    <w:rsid w:val="00B126BA"/>
    <w:rsid w:val="00B17B42"/>
    <w:rsid w:val="00B17E44"/>
    <w:rsid w:val="00B24F7E"/>
    <w:rsid w:val="00B2636D"/>
    <w:rsid w:val="00B2661A"/>
    <w:rsid w:val="00B27C7A"/>
    <w:rsid w:val="00B326D7"/>
    <w:rsid w:val="00B338AD"/>
    <w:rsid w:val="00B35107"/>
    <w:rsid w:val="00B37210"/>
    <w:rsid w:val="00B417C9"/>
    <w:rsid w:val="00B43118"/>
    <w:rsid w:val="00B503A3"/>
    <w:rsid w:val="00B51FF6"/>
    <w:rsid w:val="00B52938"/>
    <w:rsid w:val="00B55D1E"/>
    <w:rsid w:val="00B57FF9"/>
    <w:rsid w:val="00B636E8"/>
    <w:rsid w:val="00B63892"/>
    <w:rsid w:val="00B65A48"/>
    <w:rsid w:val="00B80CF0"/>
    <w:rsid w:val="00B81445"/>
    <w:rsid w:val="00B81701"/>
    <w:rsid w:val="00B836AA"/>
    <w:rsid w:val="00B8511D"/>
    <w:rsid w:val="00B86FBE"/>
    <w:rsid w:val="00B91264"/>
    <w:rsid w:val="00B91C46"/>
    <w:rsid w:val="00B93117"/>
    <w:rsid w:val="00BB1EA0"/>
    <w:rsid w:val="00BB2CEE"/>
    <w:rsid w:val="00BB31F5"/>
    <w:rsid w:val="00BB538B"/>
    <w:rsid w:val="00BB7E35"/>
    <w:rsid w:val="00BC08A8"/>
    <w:rsid w:val="00BC1601"/>
    <w:rsid w:val="00BC163C"/>
    <w:rsid w:val="00BC24E5"/>
    <w:rsid w:val="00BC5966"/>
    <w:rsid w:val="00BC6006"/>
    <w:rsid w:val="00BE3B90"/>
    <w:rsid w:val="00BE3EB3"/>
    <w:rsid w:val="00BF2D31"/>
    <w:rsid w:val="00BF3FBE"/>
    <w:rsid w:val="00BF70C2"/>
    <w:rsid w:val="00C03605"/>
    <w:rsid w:val="00C045AE"/>
    <w:rsid w:val="00C05171"/>
    <w:rsid w:val="00C05336"/>
    <w:rsid w:val="00C066AB"/>
    <w:rsid w:val="00C10F8D"/>
    <w:rsid w:val="00C15E37"/>
    <w:rsid w:val="00C206C8"/>
    <w:rsid w:val="00C23590"/>
    <w:rsid w:val="00C23E4E"/>
    <w:rsid w:val="00C244D1"/>
    <w:rsid w:val="00C33619"/>
    <w:rsid w:val="00C37053"/>
    <w:rsid w:val="00C44BFF"/>
    <w:rsid w:val="00C476AB"/>
    <w:rsid w:val="00C50CC4"/>
    <w:rsid w:val="00C50F0E"/>
    <w:rsid w:val="00C526B5"/>
    <w:rsid w:val="00C56AD1"/>
    <w:rsid w:val="00C61E9E"/>
    <w:rsid w:val="00C74F82"/>
    <w:rsid w:val="00C77C7C"/>
    <w:rsid w:val="00C81B7F"/>
    <w:rsid w:val="00C87A61"/>
    <w:rsid w:val="00C94271"/>
    <w:rsid w:val="00C9575C"/>
    <w:rsid w:val="00CA0F88"/>
    <w:rsid w:val="00CA4515"/>
    <w:rsid w:val="00CA6CEA"/>
    <w:rsid w:val="00CB1B80"/>
    <w:rsid w:val="00CC2FB7"/>
    <w:rsid w:val="00CD23A5"/>
    <w:rsid w:val="00CE105D"/>
    <w:rsid w:val="00CE3CA5"/>
    <w:rsid w:val="00CE7442"/>
    <w:rsid w:val="00CF0DF9"/>
    <w:rsid w:val="00CF4431"/>
    <w:rsid w:val="00CF5400"/>
    <w:rsid w:val="00CF67D4"/>
    <w:rsid w:val="00D00C4F"/>
    <w:rsid w:val="00D019F2"/>
    <w:rsid w:val="00D02F12"/>
    <w:rsid w:val="00D1550E"/>
    <w:rsid w:val="00D216C3"/>
    <w:rsid w:val="00D22C4A"/>
    <w:rsid w:val="00D3129D"/>
    <w:rsid w:val="00D32320"/>
    <w:rsid w:val="00D37E4A"/>
    <w:rsid w:val="00D420B1"/>
    <w:rsid w:val="00D422C1"/>
    <w:rsid w:val="00D50051"/>
    <w:rsid w:val="00D526F2"/>
    <w:rsid w:val="00D57C88"/>
    <w:rsid w:val="00D57ED3"/>
    <w:rsid w:val="00D60C23"/>
    <w:rsid w:val="00D624E9"/>
    <w:rsid w:val="00D66E56"/>
    <w:rsid w:val="00D73DFC"/>
    <w:rsid w:val="00D80F23"/>
    <w:rsid w:val="00D97749"/>
    <w:rsid w:val="00DA4A2C"/>
    <w:rsid w:val="00DA7CCC"/>
    <w:rsid w:val="00DB3738"/>
    <w:rsid w:val="00DB47E9"/>
    <w:rsid w:val="00DB6C95"/>
    <w:rsid w:val="00DC7BE1"/>
    <w:rsid w:val="00DD36FD"/>
    <w:rsid w:val="00DD4CC7"/>
    <w:rsid w:val="00DE0FF9"/>
    <w:rsid w:val="00DE2D19"/>
    <w:rsid w:val="00DE55A5"/>
    <w:rsid w:val="00DE6762"/>
    <w:rsid w:val="00DF218E"/>
    <w:rsid w:val="00DF47B3"/>
    <w:rsid w:val="00DF729F"/>
    <w:rsid w:val="00E05BCB"/>
    <w:rsid w:val="00E05F75"/>
    <w:rsid w:val="00E0675D"/>
    <w:rsid w:val="00E10F85"/>
    <w:rsid w:val="00E1251B"/>
    <w:rsid w:val="00E12B2E"/>
    <w:rsid w:val="00E13012"/>
    <w:rsid w:val="00E132D4"/>
    <w:rsid w:val="00E13463"/>
    <w:rsid w:val="00E16A08"/>
    <w:rsid w:val="00E2017D"/>
    <w:rsid w:val="00E27544"/>
    <w:rsid w:val="00E27FC6"/>
    <w:rsid w:val="00E35564"/>
    <w:rsid w:val="00E35DFB"/>
    <w:rsid w:val="00E43330"/>
    <w:rsid w:val="00E44ED4"/>
    <w:rsid w:val="00E46306"/>
    <w:rsid w:val="00E47167"/>
    <w:rsid w:val="00E474D4"/>
    <w:rsid w:val="00E510B5"/>
    <w:rsid w:val="00E531DC"/>
    <w:rsid w:val="00E60306"/>
    <w:rsid w:val="00E63B57"/>
    <w:rsid w:val="00E6500A"/>
    <w:rsid w:val="00E66029"/>
    <w:rsid w:val="00E665D3"/>
    <w:rsid w:val="00E703F1"/>
    <w:rsid w:val="00E713AD"/>
    <w:rsid w:val="00E8431A"/>
    <w:rsid w:val="00E8507D"/>
    <w:rsid w:val="00E85B68"/>
    <w:rsid w:val="00EA350C"/>
    <w:rsid w:val="00EA4112"/>
    <w:rsid w:val="00EA4CCC"/>
    <w:rsid w:val="00EB0543"/>
    <w:rsid w:val="00EB0828"/>
    <w:rsid w:val="00EB47C2"/>
    <w:rsid w:val="00EB5756"/>
    <w:rsid w:val="00EC0402"/>
    <w:rsid w:val="00EC6A99"/>
    <w:rsid w:val="00ED042D"/>
    <w:rsid w:val="00ED164E"/>
    <w:rsid w:val="00EE27F2"/>
    <w:rsid w:val="00EE42C6"/>
    <w:rsid w:val="00EE6F83"/>
    <w:rsid w:val="00EF0367"/>
    <w:rsid w:val="00F04FE3"/>
    <w:rsid w:val="00F07F8D"/>
    <w:rsid w:val="00F15834"/>
    <w:rsid w:val="00F2191D"/>
    <w:rsid w:val="00F27EC9"/>
    <w:rsid w:val="00F30B70"/>
    <w:rsid w:val="00F31A18"/>
    <w:rsid w:val="00F320D2"/>
    <w:rsid w:val="00F373AB"/>
    <w:rsid w:val="00F3774C"/>
    <w:rsid w:val="00F40CCF"/>
    <w:rsid w:val="00F441A6"/>
    <w:rsid w:val="00F444DD"/>
    <w:rsid w:val="00F452F2"/>
    <w:rsid w:val="00F476D6"/>
    <w:rsid w:val="00F50EDF"/>
    <w:rsid w:val="00F526C3"/>
    <w:rsid w:val="00F6533F"/>
    <w:rsid w:val="00F65845"/>
    <w:rsid w:val="00F6601B"/>
    <w:rsid w:val="00F73B3B"/>
    <w:rsid w:val="00F765FC"/>
    <w:rsid w:val="00F766DE"/>
    <w:rsid w:val="00F81F60"/>
    <w:rsid w:val="00F83C92"/>
    <w:rsid w:val="00F86DD2"/>
    <w:rsid w:val="00F95C4D"/>
    <w:rsid w:val="00F9707B"/>
    <w:rsid w:val="00FA00DA"/>
    <w:rsid w:val="00FA05C7"/>
    <w:rsid w:val="00FA4BD5"/>
    <w:rsid w:val="00FA50AD"/>
    <w:rsid w:val="00FA678E"/>
    <w:rsid w:val="00FB1ACA"/>
    <w:rsid w:val="00FB336E"/>
    <w:rsid w:val="00FB7389"/>
    <w:rsid w:val="00FC101D"/>
    <w:rsid w:val="00FC174A"/>
    <w:rsid w:val="00FC67E9"/>
    <w:rsid w:val="00FD1868"/>
    <w:rsid w:val="00FD4F29"/>
    <w:rsid w:val="00FE1496"/>
    <w:rsid w:val="00FF13AF"/>
    <w:rsid w:val="00FF16C6"/>
    <w:rsid w:val="00FF58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0a74e,#e1e6ec,#f1f3f7"/>
      <o:colormenu v:ext="edit" fillcolor="none [3212]"/>
    </o:shapedefaults>
    <o:shapelayout v:ext="edit">
      <o:idmap v:ext="edit" data="1"/>
    </o:shapelayout>
  </w:shapeDefaults>
  <w:decimalSymbol w:val=","/>
  <w:listSeparator w:val=";"/>
  <w14:docId w14:val="7B04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CA"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iPriority="61"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601A0D"/>
    <w:pPr>
      <w:spacing w:line="280" w:lineRule="exact"/>
      <w:ind w:left="284" w:right="284"/>
      <w:jc w:val="both"/>
    </w:pPr>
    <w:rPr>
      <w:rFonts w:ascii="Calibri" w:hAnsi="Calibri"/>
      <w:sz w:val="22"/>
      <w:szCs w:val="22"/>
    </w:rPr>
  </w:style>
  <w:style w:type="paragraph" w:styleId="Heading1">
    <w:name w:val="heading 1"/>
    <w:next w:val="Body-Regular"/>
    <w:link w:val="Heading1Char"/>
    <w:qFormat/>
    <w:rsid w:val="00601A0D"/>
    <w:pPr>
      <w:keepNext/>
      <w:keepLines/>
      <w:pageBreakBefore/>
      <w:numPr>
        <w:numId w:val="2"/>
      </w:numPr>
      <w:spacing w:after="0"/>
      <w:ind w:left="1800" w:hanging="2347"/>
      <w:outlineLvl w:val="0"/>
    </w:pPr>
    <w:rPr>
      <w:rFonts w:ascii="Arial Narrow" w:eastAsiaTheme="majorEastAsia" w:hAnsi="Arial Narrow" w:cstheme="majorBidi"/>
      <w:bCs/>
      <w:color w:val="F0A74E"/>
      <w:sz w:val="88"/>
      <w:szCs w:val="32"/>
    </w:rPr>
  </w:style>
  <w:style w:type="paragraph" w:styleId="Heading2">
    <w:name w:val="heading 2"/>
    <w:basedOn w:val="Heading1"/>
    <w:next w:val="Body-Regular"/>
    <w:link w:val="Heading2Char"/>
    <w:qFormat/>
    <w:rsid w:val="00601A0D"/>
    <w:pPr>
      <w:pageBreakBefore w:val="0"/>
      <w:numPr>
        <w:ilvl w:val="1"/>
      </w:numPr>
      <w:shd w:val="clear" w:color="auto" w:fill="5F80A7"/>
      <w:spacing w:before="640" w:after="120"/>
      <w:ind w:left="1080" w:right="288" w:hanging="792"/>
      <w:outlineLvl w:val="1"/>
    </w:pPr>
    <w:rPr>
      <w:rFonts w:ascii="Calibri" w:hAnsi="Calibri"/>
      <w:b/>
      <w:bCs w:val="0"/>
      <w:color w:val="FFFFFF" w:themeColor="background1"/>
      <w:sz w:val="28"/>
      <w:szCs w:val="28"/>
    </w:rPr>
  </w:style>
  <w:style w:type="paragraph" w:styleId="Heading3">
    <w:name w:val="heading 3"/>
    <w:basedOn w:val="Heading2"/>
    <w:next w:val="Body-Regular"/>
    <w:link w:val="Heading3Char"/>
    <w:qFormat/>
    <w:rsid w:val="00A81A09"/>
    <w:pPr>
      <w:numPr>
        <w:ilvl w:val="2"/>
      </w:numPr>
      <w:shd w:val="clear" w:color="auto" w:fill="auto"/>
      <w:spacing w:before="240" w:after="60"/>
      <w:ind w:left="1008"/>
      <w:outlineLvl w:val="2"/>
    </w:pPr>
    <w:rPr>
      <w:bCs/>
      <w:color w:val="5F80A7"/>
      <w:sz w:val="26"/>
      <w:szCs w:val="26"/>
    </w:rPr>
  </w:style>
  <w:style w:type="paragraph" w:styleId="Heading4">
    <w:name w:val="heading 4"/>
    <w:basedOn w:val="Heading3"/>
    <w:next w:val="Body-Regular"/>
    <w:link w:val="Heading4Char"/>
    <w:qFormat/>
    <w:rsid w:val="002A40E1"/>
    <w:pPr>
      <w:numPr>
        <w:ilvl w:val="0"/>
        <w:numId w:val="0"/>
      </w:numPr>
      <w:ind w:left="284"/>
      <w:outlineLvl w:val="3"/>
    </w:pPr>
    <w:rPr>
      <w:bCs w:val="0"/>
      <w:iCs/>
      <w:color w:val="000000" w:themeColor="text1"/>
      <w:sz w:val="24"/>
      <w:szCs w:val="24"/>
    </w:rPr>
  </w:style>
  <w:style w:type="paragraph" w:styleId="Heading5">
    <w:name w:val="heading 5"/>
    <w:basedOn w:val="Normal"/>
    <w:next w:val="Normal"/>
    <w:link w:val="Heading5Char"/>
    <w:rsid w:val="00B3464D"/>
    <w:pPr>
      <w:keepNext/>
      <w:keepLines/>
      <w:numPr>
        <w:ilvl w:val="4"/>
        <w:numId w:val="2"/>
      </w:numPr>
      <w:spacing w:before="200" w:after="0"/>
      <w:outlineLvl w:val="4"/>
    </w:pPr>
    <w:rPr>
      <w:rFonts w:asciiTheme="majorHAnsi" w:eastAsiaTheme="majorEastAsia" w:hAnsiTheme="majorHAnsi" w:cstheme="majorBidi"/>
      <w:color w:val="255692" w:themeColor="accent1" w:themeShade="80"/>
    </w:rPr>
  </w:style>
  <w:style w:type="paragraph" w:styleId="Heading6">
    <w:name w:val="heading 6"/>
    <w:basedOn w:val="Normal"/>
    <w:next w:val="Normal"/>
    <w:link w:val="Heading6Char"/>
    <w:rsid w:val="00B3464D"/>
    <w:pPr>
      <w:keepNext/>
      <w:keepLines/>
      <w:numPr>
        <w:ilvl w:val="5"/>
        <w:numId w:val="2"/>
      </w:numPr>
      <w:spacing w:before="200" w:after="0"/>
      <w:outlineLvl w:val="5"/>
    </w:pPr>
    <w:rPr>
      <w:rFonts w:asciiTheme="majorHAnsi" w:eastAsiaTheme="majorEastAsia" w:hAnsiTheme="majorHAnsi" w:cstheme="majorBidi"/>
      <w:i/>
      <w:iCs/>
      <w:color w:val="255692" w:themeColor="accent1" w:themeShade="80"/>
    </w:rPr>
  </w:style>
  <w:style w:type="paragraph" w:styleId="Heading7">
    <w:name w:val="heading 7"/>
    <w:basedOn w:val="Normal"/>
    <w:next w:val="Normal"/>
    <w:link w:val="Heading7Char"/>
    <w:rsid w:val="00B346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3464D"/>
    <w:pPr>
      <w:keepNext/>
      <w:keepLines/>
      <w:numPr>
        <w:ilvl w:val="7"/>
        <w:numId w:val="2"/>
      </w:numPr>
      <w:spacing w:before="200" w:after="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B3464D"/>
    <w:pPr>
      <w:keepNext/>
      <w:keepLines/>
      <w:numPr>
        <w:ilvl w:val="8"/>
        <w:numId w:val="2"/>
      </w:numPr>
      <w:spacing w:before="200" w:after="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 Title"/>
    <w:link w:val="Cover-TitleChar"/>
    <w:qFormat/>
    <w:rsid w:val="00601A0D"/>
    <w:pPr>
      <w:spacing w:after="120" w:line="560" w:lineRule="exact"/>
    </w:pPr>
    <w:rPr>
      <w:rFonts w:ascii="Calibri" w:hAnsi="Calibri"/>
      <w:b/>
      <w:color w:val="5F80A7"/>
      <w:sz w:val="56"/>
    </w:rPr>
  </w:style>
  <w:style w:type="paragraph" w:styleId="Footer">
    <w:name w:val="footer"/>
    <w:basedOn w:val="Normal"/>
    <w:link w:val="FooterChar"/>
    <w:uiPriority w:val="99"/>
    <w:unhideWhenUsed/>
    <w:rsid w:val="00386F87"/>
    <w:pPr>
      <w:tabs>
        <w:tab w:val="center" w:pos="4320"/>
        <w:tab w:val="right" w:pos="8640"/>
      </w:tabs>
      <w:spacing w:after="0"/>
    </w:pPr>
  </w:style>
  <w:style w:type="character" w:customStyle="1" w:styleId="FooterChar">
    <w:name w:val="Footer Char"/>
    <w:basedOn w:val="DefaultParagraphFont"/>
    <w:link w:val="Footer"/>
    <w:uiPriority w:val="99"/>
    <w:rsid w:val="00386F87"/>
  </w:style>
  <w:style w:type="paragraph" w:styleId="NoSpacing">
    <w:name w:val="No Spacing"/>
    <w:rsid w:val="002B1E1D"/>
    <w:pPr>
      <w:spacing w:after="0"/>
      <w:ind w:left="284" w:right="284"/>
      <w:jc w:val="both"/>
    </w:pPr>
    <w:rPr>
      <w:rFonts w:ascii="Myriad Pro Cond" w:hAnsi="Myriad Pro Cond"/>
      <w:sz w:val="20"/>
    </w:rPr>
  </w:style>
  <w:style w:type="table" w:styleId="TableGrid">
    <w:name w:val="Table Grid"/>
    <w:basedOn w:val="TableNormal"/>
    <w:uiPriority w:val="59"/>
    <w:rsid w:val="009A75C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01A0D"/>
    <w:rPr>
      <w:rFonts w:ascii="Calibri" w:eastAsiaTheme="majorEastAsia" w:hAnsi="Calibri" w:cstheme="majorBidi"/>
      <w:b/>
      <w:color w:val="FFFFFF" w:themeColor="background1"/>
      <w:sz w:val="28"/>
      <w:szCs w:val="28"/>
      <w:shd w:val="clear" w:color="auto" w:fill="5F80A7"/>
    </w:rPr>
  </w:style>
  <w:style w:type="paragraph" w:customStyle="1" w:styleId="Body-Regular">
    <w:name w:val="Body - Regular"/>
    <w:link w:val="Body-RegularChar"/>
    <w:qFormat/>
    <w:rsid w:val="00601A0D"/>
    <w:pPr>
      <w:ind w:left="288" w:right="346"/>
      <w:jc w:val="both"/>
    </w:pPr>
    <w:rPr>
      <w:rFonts w:ascii="Calibri" w:hAnsi="Calibri"/>
    </w:rPr>
  </w:style>
  <w:style w:type="paragraph" w:customStyle="1" w:styleId="Heading-Boxes">
    <w:name w:val="Heading - Boxes"/>
    <w:basedOn w:val="Heading4"/>
    <w:qFormat/>
    <w:rsid w:val="00AE3928"/>
    <w:pPr>
      <w:spacing w:after="240"/>
    </w:pPr>
    <w:rPr>
      <w:rFonts w:cs="Calibri"/>
      <w:color w:val="F0A74E"/>
    </w:rPr>
  </w:style>
  <w:style w:type="paragraph" w:customStyle="1" w:styleId="Body-Bullets">
    <w:name w:val="Body - Bullets"/>
    <w:basedOn w:val="Body-Regular"/>
    <w:link w:val="Body-BulletsChar"/>
    <w:qFormat/>
    <w:rsid w:val="00601A0D"/>
    <w:pPr>
      <w:numPr>
        <w:numId w:val="1"/>
      </w:numPr>
      <w:spacing w:after="160"/>
    </w:pPr>
    <w:rPr>
      <w:rFonts w:cs="MyriadPro-SemiboldCond"/>
      <w:color w:val="000000" w:themeColor="text1"/>
    </w:rPr>
  </w:style>
  <w:style w:type="paragraph" w:customStyle="1" w:styleId="Cover-Text">
    <w:name w:val="Cover - Text"/>
    <w:qFormat/>
    <w:rsid w:val="00601A0D"/>
    <w:pPr>
      <w:tabs>
        <w:tab w:val="left" w:pos="567"/>
      </w:tabs>
      <w:spacing w:after="100" w:line="230" w:lineRule="exact"/>
    </w:pPr>
    <w:rPr>
      <w:rFonts w:ascii="Calibri" w:hAnsi="Calibri"/>
      <w:b/>
      <w:color w:val="808080" w:themeColor="background1" w:themeShade="80"/>
      <w:sz w:val="22"/>
    </w:rPr>
  </w:style>
  <w:style w:type="paragraph" w:customStyle="1" w:styleId="Cover-Client">
    <w:name w:val="Cover - Client"/>
    <w:basedOn w:val="Cover-Title"/>
    <w:link w:val="Cover-ClientChar"/>
    <w:qFormat/>
    <w:rsid w:val="00601A0D"/>
    <w:pPr>
      <w:spacing w:after="720" w:line="400" w:lineRule="exact"/>
    </w:pPr>
    <w:rPr>
      <w:b w:val="0"/>
      <w:sz w:val="40"/>
    </w:rPr>
  </w:style>
  <w:style w:type="paragraph" w:styleId="Header">
    <w:name w:val="header"/>
    <w:basedOn w:val="Normal"/>
    <w:link w:val="HeaderChar"/>
    <w:uiPriority w:val="99"/>
    <w:rsid w:val="00981934"/>
    <w:pPr>
      <w:tabs>
        <w:tab w:val="center" w:pos="4320"/>
        <w:tab w:val="right" w:pos="8640"/>
      </w:tabs>
      <w:spacing w:after="0"/>
    </w:pPr>
  </w:style>
  <w:style w:type="character" w:customStyle="1" w:styleId="HeaderChar">
    <w:name w:val="Header Char"/>
    <w:basedOn w:val="DefaultParagraphFont"/>
    <w:link w:val="Header"/>
    <w:uiPriority w:val="99"/>
    <w:rsid w:val="00981934"/>
  </w:style>
  <w:style w:type="paragraph" w:customStyle="1" w:styleId="Chapter-Number">
    <w:name w:val="Chapter - Number"/>
    <w:qFormat/>
    <w:rsid w:val="00601A0D"/>
    <w:rPr>
      <w:rFonts w:ascii="Arial Narrow" w:hAnsi="Arial Narrow"/>
      <w:color w:val="5F80A7"/>
      <w:spacing w:val="-380"/>
      <w:sz w:val="600"/>
    </w:rPr>
  </w:style>
  <w:style w:type="paragraph" w:customStyle="1" w:styleId="Table-Body">
    <w:name w:val="Table-Body"/>
    <w:basedOn w:val="Body-Regular"/>
    <w:rsid w:val="00D80F23"/>
    <w:pPr>
      <w:spacing w:after="60" w:line="240" w:lineRule="exact"/>
      <w:ind w:left="0"/>
      <w:jc w:val="left"/>
    </w:pPr>
    <w:rPr>
      <w:rFonts w:cs="Calibri"/>
      <w:color w:val="5F80A7"/>
      <w:sz w:val="20"/>
      <w:szCs w:val="20"/>
    </w:rPr>
  </w:style>
  <w:style w:type="paragraph" w:customStyle="1" w:styleId="Table-Title">
    <w:name w:val="Table-Title"/>
    <w:basedOn w:val="Table-Body"/>
    <w:rsid w:val="00FA00DA"/>
    <w:pPr>
      <w:shd w:val="clear" w:color="auto" w:fill="5F80A7"/>
      <w:spacing w:before="80" w:after="40" w:line="220" w:lineRule="exact"/>
    </w:pPr>
    <w:rPr>
      <w:color w:val="FFFFFF" w:themeColor="background1"/>
    </w:rPr>
  </w:style>
  <w:style w:type="table" w:customStyle="1" w:styleId="CPCS-Tablestyle">
    <w:name w:val="CPCS - Table style"/>
    <w:basedOn w:val="TableNormal"/>
    <w:qFormat/>
    <w:rsid w:val="0046432F"/>
    <w:pPr>
      <w:spacing w:after="20"/>
    </w:pPr>
    <w:rPr>
      <w:rFonts w:ascii="Calibri" w:hAnsi="Calibri"/>
      <w:color w:val="5F80A7"/>
      <w:sz w:val="20"/>
    </w:rPr>
    <w:tblPr>
      <w:tblStyleRowBandSize w:val="1"/>
      <w:tblInd w:w="397" w:type="dxa"/>
      <w:tblBorders>
        <w:top w:val="single" w:sz="12" w:space="0" w:color="5F80A7"/>
        <w:left w:val="single" w:sz="12" w:space="0" w:color="5F80A7"/>
        <w:bottom w:val="single" w:sz="12" w:space="0" w:color="5F80A7"/>
        <w:right w:val="single" w:sz="12" w:space="0" w:color="5F80A7"/>
        <w:insideH w:val="single" w:sz="12" w:space="0" w:color="5F80A7"/>
        <w:insideV w:val="single" w:sz="12" w:space="0" w:color="5F80A7"/>
      </w:tblBorders>
      <w:tblCellMar>
        <w:top w:w="0" w:type="dxa"/>
        <w:left w:w="108" w:type="dxa"/>
        <w:bottom w:w="0" w:type="dxa"/>
        <w:right w:w="108" w:type="dxa"/>
      </w:tblCellMar>
    </w:tblPr>
    <w:tcPr>
      <w:shd w:val="clear" w:color="auto" w:fill="FFFFFF" w:themeFill="background1"/>
    </w:tcPr>
    <w:tblStylePr w:type="firstRow">
      <w:rPr>
        <w:rFonts w:ascii="Calibri" w:hAnsi="Calibri"/>
        <w:b w:val="0"/>
        <w:i w:val="0"/>
        <w:color w:val="FFFFFF" w:themeColor="background1"/>
        <w:sz w:val="20"/>
      </w:rPr>
      <w:tblPr/>
      <w:tcPr>
        <w:shd w:val="clear" w:color="auto" w:fill="5F80A7"/>
      </w:tcPr>
    </w:tblStylePr>
    <w:tblStylePr w:type="firstCol">
      <w:rPr>
        <w:rFonts w:ascii="Calibri" w:hAnsi="Calibri"/>
        <w:sz w:val="20"/>
      </w:rPr>
    </w:tblStylePr>
    <w:tblStylePr w:type="band1Horz">
      <w:rPr>
        <w:rFonts w:ascii="Calibri" w:hAnsi="Calibri"/>
      </w:rPr>
    </w:tblStylePr>
    <w:tblStylePr w:type="band2Horz">
      <w:rPr>
        <w:rFonts w:ascii="Calibri" w:hAnsi="Calibri"/>
      </w:rPr>
    </w:tblStylePr>
  </w:style>
  <w:style w:type="paragraph" w:customStyle="1" w:styleId="Source-Table">
    <w:name w:val="Source-Table"/>
    <w:link w:val="Source-TableChar"/>
    <w:rsid w:val="00FA4BD5"/>
    <w:pPr>
      <w:spacing w:before="40" w:after="120"/>
      <w:ind w:left="270"/>
    </w:pPr>
    <w:rPr>
      <w:rFonts w:ascii="Myriad Pro" w:hAnsi="Myriad Pro"/>
      <w:color w:val="808080" w:themeColor="background1" w:themeShade="80"/>
      <w:sz w:val="16"/>
      <w:szCs w:val="16"/>
    </w:rPr>
  </w:style>
  <w:style w:type="character" w:customStyle="1" w:styleId="Heading3Char">
    <w:name w:val="Heading 3 Char"/>
    <w:basedOn w:val="DefaultParagraphFont"/>
    <w:link w:val="Heading3"/>
    <w:rsid w:val="00A81A09"/>
    <w:rPr>
      <w:rFonts w:ascii="Calibri" w:eastAsiaTheme="majorEastAsia" w:hAnsi="Calibri" w:cstheme="majorBidi"/>
      <w:b/>
      <w:bCs/>
      <w:color w:val="5F80A7"/>
      <w:sz w:val="26"/>
      <w:szCs w:val="26"/>
    </w:rPr>
  </w:style>
  <w:style w:type="character" w:customStyle="1" w:styleId="Heading4Char">
    <w:name w:val="Heading 4 Char"/>
    <w:basedOn w:val="DefaultParagraphFont"/>
    <w:link w:val="Heading4"/>
    <w:rsid w:val="002A40E1"/>
    <w:rPr>
      <w:rFonts w:ascii="Myriad Pro" w:eastAsiaTheme="majorEastAsia" w:hAnsi="Myriad Pro" w:cstheme="majorBidi"/>
      <w:b/>
      <w:iCs/>
      <w:color w:val="000000" w:themeColor="text1"/>
    </w:rPr>
  </w:style>
  <w:style w:type="character" w:customStyle="1" w:styleId="Heading1Char">
    <w:name w:val="Heading 1 Char"/>
    <w:basedOn w:val="DefaultParagraphFont"/>
    <w:link w:val="Heading1"/>
    <w:rsid w:val="00601A0D"/>
    <w:rPr>
      <w:rFonts w:ascii="Arial Narrow" w:eastAsiaTheme="majorEastAsia" w:hAnsi="Arial Narrow" w:cstheme="majorBidi"/>
      <w:bCs/>
      <w:color w:val="F0A74E"/>
      <w:sz w:val="88"/>
      <w:szCs w:val="32"/>
    </w:rPr>
  </w:style>
  <w:style w:type="character" w:customStyle="1" w:styleId="Heading5Char">
    <w:name w:val="Heading 5 Char"/>
    <w:basedOn w:val="DefaultParagraphFont"/>
    <w:link w:val="Heading5"/>
    <w:rsid w:val="00B3464D"/>
    <w:rPr>
      <w:rFonts w:asciiTheme="majorHAnsi" w:eastAsiaTheme="majorEastAsia" w:hAnsiTheme="majorHAnsi" w:cstheme="majorBidi"/>
      <w:color w:val="255692" w:themeColor="accent1" w:themeShade="80"/>
      <w:sz w:val="22"/>
      <w:szCs w:val="22"/>
    </w:rPr>
  </w:style>
  <w:style w:type="character" w:customStyle="1" w:styleId="Heading6Char">
    <w:name w:val="Heading 6 Char"/>
    <w:basedOn w:val="DefaultParagraphFont"/>
    <w:link w:val="Heading6"/>
    <w:rsid w:val="00B3464D"/>
    <w:rPr>
      <w:rFonts w:asciiTheme="majorHAnsi" w:eastAsiaTheme="majorEastAsia" w:hAnsiTheme="majorHAnsi" w:cstheme="majorBidi"/>
      <w:i/>
      <w:iCs/>
      <w:color w:val="255692" w:themeColor="accent1" w:themeShade="80"/>
      <w:sz w:val="22"/>
      <w:szCs w:val="22"/>
    </w:rPr>
  </w:style>
  <w:style w:type="character" w:customStyle="1" w:styleId="Heading7Char">
    <w:name w:val="Heading 7 Char"/>
    <w:basedOn w:val="DefaultParagraphFont"/>
    <w:link w:val="Heading7"/>
    <w:rsid w:val="00B3464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sid w:val="00B3464D"/>
    <w:rPr>
      <w:rFonts w:asciiTheme="majorHAnsi" w:eastAsiaTheme="majorEastAsia" w:hAnsiTheme="majorHAnsi" w:cstheme="majorBidi"/>
      <w:color w:val="363636" w:themeColor="text1" w:themeTint="C9"/>
      <w:sz w:val="22"/>
      <w:szCs w:val="20"/>
    </w:rPr>
  </w:style>
  <w:style w:type="character" w:customStyle="1" w:styleId="Heading9Char">
    <w:name w:val="Heading 9 Char"/>
    <w:basedOn w:val="DefaultParagraphFont"/>
    <w:link w:val="Heading9"/>
    <w:rsid w:val="00B3464D"/>
    <w:rPr>
      <w:rFonts w:asciiTheme="majorHAnsi" w:eastAsiaTheme="majorEastAsia" w:hAnsiTheme="majorHAnsi" w:cstheme="majorBidi"/>
      <w:i/>
      <w:iCs/>
      <w:color w:val="363636" w:themeColor="text1" w:themeTint="C9"/>
      <w:sz w:val="22"/>
      <w:szCs w:val="20"/>
    </w:rPr>
  </w:style>
  <w:style w:type="character" w:styleId="PageNumber">
    <w:name w:val="page number"/>
    <w:basedOn w:val="DefaultParagraphFont"/>
    <w:rsid w:val="00995AD3"/>
  </w:style>
  <w:style w:type="paragraph" w:styleId="BalloonText">
    <w:name w:val="Balloon Text"/>
    <w:basedOn w:val="Normal"/>
    <w:link w:val="BalloonTextChar"/>
    <w:rsid w:val="00313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3E4D"/>
    <w:rPr>
      <w:rFonts w:ascii="Tahoma" w:hAnsi="Tahoma" w:cs="Tahoma"/>
      <w:sz w:val="16"/>
      <w:szCs w:val="16"/>
    </w:rPr>
  </w:style>
  <w:style w:type="paragraph" w:customStyle="1" w:styleId="Heading0">
    <w:name w:val="Heading 0"/>
    <w:basedOn w:val="Heading1"/>
    <w:link w:val="Heading0Char"/>
    <w:qFormat/>
    <w:rsid w:val="00601A0D"/>
    <w:pPr>
      <w:numPr>
        <w:numId w:val="0"/>
      </w:numPr>
      <w:ind w:left="270"/>
    </w:pPr>
  </w:style>
  <w:style w:type="paragraph" w:styleId="ListParagraph">
    <w:name w:val="List Paragraph"/>
    <w:basedOn w:val="Normal"/>
    <w:rsid w:val="003C64CE"/>
    <w:pPr>
      <w:ind w:left="720"/>
      <w:contextualSpacing/>
    </w:pPr>
  </w:style>
  <w:style w:type="character" w:customStyle="1" w:styleId="Heading0Char">
    <w:name w:val="Heading 0 Char"/>
    <w:basedOn w:val="Heading1Char"/>
    <w:link w:val="Heading0"/>
    <w:rsid w:val="00601A0D"/>
    <w:rPr>
      <w:rFonts w:ascii="Arial Narrow" w:eastAsiaTheme="majorEastAsia" w:hAnsi="Arial Narrow" w:cstheme="majorBidi"/>
      <w:bCs/>
      <w:color w:val="F0A74E"/>
      <w:sz w:val="88"/>
      <w:szCs w:val="32"/>
    </w:rPr>
  </w:style>
  <w:style w:type="paragraph" w:styleId="TOCHeading">
    <w:name w:val="TOC Heading"/>
    <w:basedOn w:val="Heading1"/>
    <w:next w:val="Normal"/>
    <w:uiPriority w:val="39"/>
    <w:unhideWhenUsed/>
    <w:qFormat/>
    <w:rsid w:val="00374C9E"/>
    <w:pPr>
      <w:numPr>
        <w:numId w:val="0"/>
      </w:numPr>
      <w:spacing w:before="480" w:line="276" w:lineRule="auto"/>
      <w:outlineLvl w:val="9"/>
    </w:pPr>
    <w:rPr>
      <w:b/>
      <w:color w:val="4381CF" w:themeColor="accent1" w:themeShade="BF"/>
      <w:sz w:val="28"/>
      <w:szCs w:val="28"/>
      <w:lang w:eastAsia="ja-JP"/>
    </w:rPr>
  </w:style>
  <w:style w:type="paragraph" w:styleId="TOC1">
    <w:name w:val="toc 1"/>
    <w:basedOn w:val="Normal"/>
    <w:next w:val="Normal"/>
    <w:autoRedefine/>
    <w:uiPriority w:val="39"/>
    <w:qFormat/>
    <w:rsid w:val="00FB7389"/>
    <w:pPr>
      <w:tabs>
        <w:tab w:val="right" w:leader="dot" w:pos="9965"/>
      </w:tabs>
      <w:spacing w:after="100"/>
      <w:ind w:left="0" w:right="-15"/>
    </w:pPr>
    <w:rPr>
      <w:b/>
      <w:noProof/>
    </w:rPr>
  </w:style>
  <w:style w:type="paragraph" w:styleId="TOC2">
    <w:name w:val="toc 2"/>
    <w:basedOn w:val="Normal"/>
    <w:next w:val="Normal"/>
    <w:autoRedefine/>
    <w:uiPriority w:val="39"/>
    <w:qFormat/>
    <w:rsid w:val="00374C9E"/>
    <w:pPr>
      <w:spacing w:after="100"/>
      <w:ind w:left="200"/>
    </w:pPr>
  </w:style>
  <w:style w:type="paragraph" w:styleId="TOC3">
    <w:name w:val="toc 3"/>
    <w:basedOn w:val="Normal"/>
    <w:next w:val="Normal"/>
    <w:autoRedefine/>
    <w:uiPriority w:val="39"/>
    <w:qFormat/>
    <w:rsid w:val="00374C9E"/>
    <w:pPr>
      <w:spacing w:after="100"/>
      <w:ind w:left="400"/>
    </w:pPr>
  </w:style>
  <w:style w:type="character" w:styleId="Hyperlink">
    <w:name w:val="Hyperlink"/>
    <w:basedOn w:val="DefaultParagraphFont"/>
    <w:uiPriority w:val="99"/>
    <w:unhideWhenUsed/>
    <w:rsid w:val="00374C9E"/>
    <w:rPr>
      <w:color w:val="5F80A7" w:themeColor="hyperlink"/>
      <w:u w:val="single"/>
    </w:rPr>
  </w:style>
  <w:style w:type="paragraph" w:styleId="Caption">
    <w:name w:val="caption"/>
    <w:basedOn w:val="Normal"/>
    <w:next w:val="Normal"/>
    <w:qFormat/>
    <w:rsid w:val="00601A0D"/>
    <w:pPr>
      <w:spacing w:line="240" w:lineRule="auto"/>
      <w:ind w:left="360" w:hanging="360"/>
      <w:jc w:val="center"/>
    </w:pPr>
    <w:rPr>
      <w:b/>
      <w:bCs/>
      <w:noProof/>
      <w:color w:val="8DB3E2" w:themeColor="accent1"/>
      <w:sz w:val="20"/>
      <w:szCs w:val="20"/>
    </w:rPr>
  </w:style>
  <w:style w:type="paragraph" w:styleId="NoteHeading">
    <w:name w:val="Note Heading"/>
    <w:basedOn w:val="Normal"/>
    <w:next w:val="Normal"/>
    <w:link w:val="NoteHeadingChar"/>
    <w:rsid w:val="002C7A2A"/>
    <w:pPr>
      <w:spacing w:after="0" w:line="240" w:lineRule="auto"/>
    </w:pPr>
  </w:style>
  <w:style w:type="character" w:customStyle="1" w:styleId="NoteHeadingChar">
    <w:name w:val="Note Heading Char"/>
    <w:basedOn w:val="DefaultParagraphFont"/>
    <w:link w:val="NoteHeading"/>
    <w:rsid w:val="002C7A2A"/>
    <w:rPr>
      <w:rFonts w:ascii="Myriad Pro Cond" w:hAnsi="Myriad Pro Cond"/>
      <w:sz w:val="20"/>
    </w:rPr>
  </w:style>
  <w:style w:type="paragraph" w:styleId="Signature">
    <w:name w:val="Signature"/>
    <w:basedOn w:val="Normal"/>
    <w:link w:val="SignatureChar"/>
    <w:rsid w:val="002C7A2A"/>
    <w:pPr>
      <w:spacing w:after="0" w:line="240" w:lineRule="auto"/>
      <w:ind w:left="4252"/>
    </w:pPr>
  </w:style>
  <w:style w:type="character" w:customStyle="1" w:styleId="SignatureChar">
    <w:name w:val="Signature Char"/>
    <w:basedOn w:val="DefaultParagraphFont"/>
    <w:link w:val="Signature"/>
    <w:rsid w:val="002C7A2A"/>
    <w:rPr>
      <w:rFonts w:ascii="Myriad Pro Cond" w:hAnsi="Myriad Pro Cond"/>
      <w:sz w:val="20"/>
    </w:rPr>
  </w:style>
  <w:style w:type="paragraph" w:styleId="Salutation">
    <w:name w:val="Salutation"/>
    <w:basedOn w:val="Normal"/>
    <w:next w:val="Normal"/>
    <w:link w:val="SalutationChar"/>
    <w:rsid w:val="002C7A2A"/>
  </w:style>
  <w:style w:type="character" w:customStyle="1" w:styleId="SalutationChar">
    <w:name w:val="Salutation Char"/>
    <w:basedOn w:val="DefaultParagraphFont"/>
    <w:link w:val="Salutation"/>
    <w:rsid w:val="002C7A2A"/>
    <w:rPr>
      <w:rFonts w:ascii="Myriad Pro Cond" w:hAnsi="Myriad Pro Cond"/>
      <w:sz w:val="20"/>
    </w:rPr>
  </w:style>
  <w:style w:type="paragraph" w:styleId="Title">
    <w:name w:val="Title"/>
    <w:basedOn w:val="Normal"/>
    <w:next w:val="Normal"/>
    <w:link w:val="TitleChar"/>
    <w:rsid w:val="002C7A2A"/>
    <w:pPr>
      <w:pBdr>
        <w:bottom w:val="single" w:sz="8" w:space="4" w:color="8DB3E2"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C7A2A"/>
    <w:rPr>
      <w:rFonts w:asciiTheme="majorHAnsi" w:eastAsiaTheme="majorEastAsia" w:hAnsiTheme="majorHAnsi" w:cstheme="majorBidi"/>
      <w:color w:val="17365D" w:themeColor="text2" w:themeShade="BF"/>
      <w:spacing w:val="5"/>
      <w:kern w:val="28"/>
      <w:sz w:val="52"/>
      <w:szCs w:val="52"/>
    </w:rPr>
  </w:style>
  <w:style w:type="paragraph" w:styleId="BlockText">
    <w:name w:val="Block Text"/>
    <w:basedOn w:val="Normal"/>
    <w:rsid w:val="002C7A2A"/>
    <w:pPr>
      <w:pBdr>
        <w:top w:val="single" w:sz="2" w:space="10" w:color="8DB3E2" w:themeColor="accent1" w:shadow="1"/>
        <w:left w:val="single" w:sz="2" w:space="10" w:color="8DB3E2" w:themeColor="accent1" w:shadow="1"/>
        <w:bottom w:val="single" w:sz="2" w:space="10" w:color="8DB3E2" w:themeColor="accent1" w:shadow="1"/>
        <w:right w:val="single" w:sz="2" w:space="10" w:color="8DB3E2" w:themeColor="accent1" w:shadow="1"/>
      </w:pBdr>
      <w:ind w:left="1152" w:right="1152"/>
    </w:pPr>
    <w:rPr>
      <w:rFonts w:asciiTheme="minorHAnsi" w:eastAsiaTheme="minorEastAsia" w:hAnsiTheme="minorHAnsi"/>
      <w:i/>
      <w:iCs/>
      <w:color w:val="8DB3E2" w:themeColor="accent1"/>
    </w:rPr>
  </w:style>
  <w:style w:type="paragraph" w:styleId="BodyText">
    <w:name w:val="Body Text"/>
    <w:basedOn w:val="Normal"/>
    <w:link w:val="BodyTextChar"/>
    <w:rsid w:val="002C7A2A"/>
    <w:pPr>
      <w:spacing w:after="120"/>
    </w:pPr>
  </w:style>
  <w:style w:type="character" w:customStyle="1" w:styleId="BodyTextChar">
    <w:name w:val="Body Text Char"/>
    <w:basedOn w:val="DefaultParagraphFont"/>
    <w:link w:val="BodyText"/>
    <w:rsid w:val="002C7A2A"/>
    <w:rPr>
      <w:rFonts w:ascii="Myriad Pro Cond" w:hAnsi="Myriad Pro Cond"/>
      <w:sz w:val="20"/>
    </w:rPr>
  </w:style>
  <w:style w:type="paragraph" w:styleId="BodyText2">
    <w:name w:val="Body Text 2"/>
    <w:basedOn w:val="Normal"/>
    <w:link w:val="BodyText2Char"/>
    <w:rsid w:val="002C7A2A"/>
    <w:pPr>
      <w:spacing w:after="120" w:line="480" w:lineRule="auto"/>
    </w:pPr>
  </w:style>
  <w:style w:type="character" w:customStyle="1" w:styleId="BodyText2Char">
    <w:name w:val="Body Text 2 Char"/>
    <w:basedOn w:val="DefaultParagraphFont"/>
    <w:link w:val="BodyText2"/>
    <w:rsid w:val="002C7A2A"/>
    <w:rPr>
      <w:rFonts w:ascii="Myriad Pro Cond" w:hAnsi="Myriad Pro Cond"/>
      <w:sz w:val="20"/>
    </w:rPr>
  </w:style>
  <w:style w:type="paragraph" w:styleId="BodyText3">
    <w:name w:val="Body Text 3"/>
    <w:basedOn w:val="Normal"/>
    <w:link w:val="BodyText3Char"/>
    <w:rsid w:val="002C7A2A"/>
    <w:pPr>
      <w:spacing w:after="120"/>
    </w:pPr>
    <w:rPr>
      <w:sz w:val="16"/>
      <w:szCs w:val="16"/>
    </w:rPr>
  </w:style>
  <w:style w:type="character" w:customStyle="1" w:styleId="BodyText3Char">
    <w:name w:val="Body Text 3 Char"/>
    <w:basedOn w:val="DefaultParagraphFont"/>
    <w:link w:val="BodyText3"/>
    <w:rsid w:val="002C7A2A"/>
    <w:rPr>
      <w:rFonts w:ascii="Myriad Pro Cond" w:hAnsi="Myriad Pro Cond"/>
      <w:sz w:val="16"/>
      <w:szCs w:val="16"/>
    </w:rPr>
  </w:style>
  <w:style w:type="paragraph" w:styleId="BodyTextFirstIndent">
    <w:name w:val="Body Text First Indent"/>
    <w:basedOn w:val="BodyText"/>
    <w:link w:val="BodyTextFirstIndentChar"/>
    <w:rsid w:val="002C7A2A"/>
    <w:pPr>
      <w:spacing w:after="200"/>
      <w:ind w:firstLine="360"/>
    </w:pPr>
  </w:style>
  <w:style w:type="character" w:customStyle="1" w:styleId="BodyTextFirstIndentChar">
    <w:name w:val="Body Text First Indent Char"/>
    <w:basedOn w:val="BodyTextChar"/>
    <w:link w:val="BodyTextFirstIndent"/>
    <w:rsid w:val="002C7A2A"/>
    <w:rPr>
      <w:rFonts w:ascii="Myriad Pro Cond" w:hAnsi="Myriad Pro Cond"/>
      <w:sz w:val="20"/>
    </w:rPr>
  </w:style>
  <w:style w:type="paragraph" w:styleId="BodyTextIndent">
    <w:name w:val="Body Text Indent"/>
    <w:basedOn w:val="Normal"/>
    <w:link w:val="BodyTextIndentChar"/>
    <w:rsid w:val="002C7A2A"/>
    <w:pPr>
      <w:spacing w:after="120"/>
      <w:ind w:left="283"/>
    </w:pPr>
  </w:style>
  <w:style w:type="character" w:customStyle="1" w:styleId="BodyTextIndentChar">
    <w:name w:val="Body Text Indent Char"/>
    <w:basedOn w:val="DefaultParagraphFont"/>
    <w:link w:val="BodyTextIndent"/>
    <w:rsid w:val="002C7A2A"/>
    <w:rPr>
      <w:rFonts w:ascii="Myriad Pro Cond" w:hAnsi="Myriad Pro Cond"/>
      <w:sz w:val="20"/>
    </w:rPr>
  </w:style>
  <w:style w:type="paragraph" w:styleId="BodyTextFirstIndent2">
    <w:name w:val="Body Text First Indent 2"/>
    <w:basedOn w:val="BodyTextIndent"/>
    <w:link w:val="BodyTextFirstIndent2Char"/>
    <w:rsid w:val="002C7A2A"/>
    <w:pPr>
      <w:spacing w:after="200"/>
      <w:ind w:left="360" w:firstLine="360"/>
    </w:pPr>
  </w:style>
  <w:style w:type="character" w:customStyle="1" w:styleId="BodyTextFirstIndent2Char">
    <w:name w:val="Body Text First Indent 2 Char"/>
    <w:basedOn w:val="BodyTextIndentChar"/>
    <w:link w:val="BodyTextFirstIndent2"/>
    <w:rsid w:val="002C7A2A"/>
    <w:rPr>
      <w:rFonts w:ascii="Myriad Pro Cond" w:hAnsi="Myriad Pro Cond"/>
      <w:sz w:val="20"/>
    </w:rPr>
  </w:style>
  <w:style w:type="paragraph" w:styleId="BodyTextIndent2">
    <w:name w:val="Body Text Indent 2"/>
    <w:basedOn w:val="Normal"/>
    <w:link w:val="BodyTextIndent2Char"/>
    <w:rsid w:val="002C7A2A"/>
    <w:pPr>
      <w:spacing w:after="120" w:line="480" w:lineRule="auto"/>
      <w:ind w:left="283"/>
    </w:pPr>
  </w:style>
  <w:style w:type="character" w:customStyle="1" w:styleId="BodyTextIndent2Char">
    <w:name w:val="Body Text Indent 2 Char"/>
    <w:basedOn w:val="DefaultParagraphFont"/>
    <w:link w:val="BodyTextIndent2"/>
    <w:rsid w:val="002C7A2A"/>
    <w:rPr>
      <w:rFonts w:ascii="Myriad Pro Cond" w:hAnsi="Myriad Pro Cond"/>
      <w:sz w:val="20"/>
    </w:rPr>
  </w:style>
  <w:style w:type="paragraph" w:styleId="BodyTextIndent3">
    <w:name w:val="Body Text Indent 3"/>
    <w:basedOn w:val="Normal"/>
    <w:link w:val="BodyTextIndent3Char"/>
    <w:rsid w:val="002C7A2A"/>
    <w:pPr>
      <w:spacing w:after="120"/>
      <w:ind w:left="283"/>
    </w:pPr>
    <w:rPr>
      <w:sz w:val="16"/>
      <w:szCs w:val="16"/>
    </w:rPr>
  </w:style>
  <w:style w:type="character" w:customStyle="1" w:styleId="BodyTextIndent3Char">
    <w:name w:val="Body Text Indent 3 Char"/>
    <w:basedOn w:val="DefaultParagraphFont"/>
    <w:link w:val="BodyTextIndent3"/>
    <w:rsid w:val="002C7A2A"/>
    <w:rPr>
      <w:rFonts w:ascii="Myriad Pro Cond" w:hAnsi="Myriad Pro Cond"/>
      <w:sz w:val="16"/>
      <w:szCs w:val="16"/>
    </w:rPr>
  </w:style>
  <w:style w:type="character" w:styleId="BookTitle">
    <w:name w:val="Book Title"/>
    <w:basedOn w:val="DefaultParagraphFont"/>
    <w:rsid w:val="002C7A2A"/>
    <w:rPr>
      <w:b/>
      <w:bCs/>
      <w:smallCaps/>
      <w:spacing w:val="5"/>
    </w:rPr>
  </w:style>
  <w:style w:type="paragraph" w:styleId="Closing">
    <w:name w:val="Closing"/>
    <w:basedOn w:val="Normal"/>
    <w:link w:val="ClosingChar"/>
    <w:rsid w:val="002C7A2A"/>
    <w:pPr>
      <w:spacing w:after="0" w:line="240" w:lineRule="auto"/>
      <w:ind w:left="4252"/>
    </w:pPr>
  </w:style>
  <w:style w:type="character" w:customStyle="1" w:styleId="ClosingChar">
    <w:name w:val="Closing Char"/>
    <w:basedOn w:val="DefaultParagraphFont"/>
    <w:link w:val="Closing"/>
    <w:rsid w:val="002C7A2A"/>
    <w:rPr>
      <w:rFonts w:ascii="Myriad Pro Cond" w:hAnsi="Myriad Pro Cond"/>
      <w:sz w:val="20"/>
    </w:rPr>
  </w:style>
  <w:style w:type="character" w:styleId="CommentReference">
    <w:name w:val="annotation reference"/>
    <w:basedOn w:val="DefaultParagraphFont"/>
    <w:rsid w:val="002C7A2A"/>
    <w:rPr>
      <w:sz w:val="16"/>
      <w:szCs w:val="16"/>
    </w:rPr>
  </w:style>
  <w:style w:type="paragraph" w:styleId="CommentText">
    <w:name w:val="annotation text"/>
    <w:basedOn w:val="Normal"/>
    <w:link w:val="CommentTextChar"/>
    <w:rsid w:val="002C7A2A"/>
    <w:pPr>
      <w:spacing w:line="240" w:lineRule="auto"/>
    </w:pPr>
    <w:rPr>
      <w:szCs w:val="20"/>
    </w:rPr>
  </w:style>
  <w:style w:type="character" w:customStyle="1" w:styleId="CommentTextChar">
    <w:name w:val="Comment Text Char"/>
    <w:basedOn w:val="DefaultParagraphFont"/>
    <w:link w:val="CommentText"/>
    <w:rsid w:val="002C7A2A"/>
    <w:rPr>
      <w:rFonts w:ascii="Myriad Pro Cond" w:hAnsi="Myriad Pro Cond"/>
      <w:sz w:val="20"/>
      <w:szCs w:val="20"/>
    </w:rPr>
  </w:style>
  <w:style w:type="paragraph" w:styleId="CommentSubject">
    <w:name w:val="annotation subject"/>
    <w:basedOn w:val="CommentText"/>
    <w:next w:val="CommentText"/>
    <w:link w:val="CommentSubjectChar"/>
    <w:rsid w:val="002C7A2A"/>
    <w:rPr>
      <w:b/>
      <w:bCs/>
    </w:rPr>
  </w:style>
  <w:style w:type="character" w:customStyle="1" w:styleId="CommentSubjectChar">
    <w:name w:val="Comment Subject Char"/>
    <w:basedOn w:val="CommentTextChar"/>
    <w:link w:val="CommentSubject"/>
    <w:rsid w:val="002C7A2A"/>
    <w:rPr>
      <w:rFonts w:ascii="Myriad Pro Cond" w:hAnsi="Myriad Pro Cond"/>
      <w:b/>
      <w:bCs/>
      <w:sz w:val="20"/>
      <w:szCs w:val="20"/>
    </w:rPr>
  </w:style>
  <w:style w:type="paragraph" w:styleId="Revision">
    <w:name w:val="Revision"/>
    <w:hidden/>
    <w:rsid w:val="00E531DC"/>
    <w:pPr>
      <w:spacing w:after="0"/>
    </w:pPr>
    <w:rPr>
      <w:rFonts w:ascii="Myriad Pro Cond" w:hAnsi="Myriad Pro Cond"/>
      <w:sz w:val="22"/>
      <w:szCs w:val="22"/>
    </w:rPr>
  </w:style>
  <w:style w:type="paragraph" w:customStyle="1" w:styleId="Body-Letter">
    <w:name w:val="Body - Letter"/>
    <w:basedOn w:val="Body-Regular"/>
    <w:link w:val="Body-LetterChar"/>
    <w:qFormat/>
    <w:rsid w:val="00601A0D"/>
    <w:pPr>
      <w:ind w:left="0"/>
      <w:jc w:val="left"/>
    </w:pPr>
  </w:style>
  <w:style w:type="character" w:customStyle="1" w:styleId="Body-RegularChar">
    <w:name w:val="Body - Regular Char"/>
    <w:basedOn w:val="DefaultParagraphFont"/>
    <w:link w:val="Body-Regular"/>
    <w:rsid w:val="00601A0D"/>
    <w:rPr>
      <w:rFonts w:ascii="Calibri" w:hAnsi="Calibri"/>
    </w:rPr>
  </w:style>
  <w:style w:type="character" w:customStyle="1" w:styleId="Body-LetterChar">
    <w:name w:val="Body - Letter Char"/>
    <w:basedOn w:val="Body-RegularChar"/>
    <w:link w:val="Body-Letter"/>
    <w:rsid w:val="00601A0D"/>
    <w:rPr>
      <w:rFonts w:ascii="Calibri" w:hAnsi="Calibri"/>
    </w:rPr>
  </w:style>
  <w:style w:type="paragraph" w:customStyle="1" w:styleId="Body-SalutationandClose">
    <w:name w:val="Body - Salutation and Close"/>
    <w:basedOn w:val="Body-Regular"/>
    <w:link w:val="Body-SalutationandCloseChar"/>
    <w:qFormat/>
    <w:rsid w:val="00601A0D"/>
    <w:pPr>
      <w:spacing w:after="0"/>
      <w:ind w:left="0"/>
    </w:pPr>
  </w:style>
  <w:style w:type="character" w:customStyle="1" w:styleId="Body-SalutationandCloseChar">
    <w:name w:val="Body - Salutation and Close Char"/>
    <w:basedOn w:val="Body-RegularChar"/>
    <w:link w:val="Body-SalutationandClose"/>
    <w:rsid w:val="00601A0D"/>
    <w:rPr>
      <w:rFonts w:ascii="Calibri" w:hAnsi="Calibri"/>
    </w:rPr>
  </w:style>
  <w:style w:type="paragraph" w:styleId="FootnoteText">
    <w:name w:val="footnote text"/>
    <w:basedOn w:val="Normal"/>
    <w:link w:val="FootnoteTextChar"/>
    <w:rsid w:val="00CF5400"/>
    <w:pPr>
      <w:spacing w:after="0" w:line="240" w:lineRule="auto"/>
    </w:pPr>
    <w:rPr>
      <w:sz w:val="20"/>
      <w:szCs w:val="20"/>
    </w:rPr>
  </w:style>
  <w:style w:type="character" w:customStyle="1" w:styleId="FootnoteTextChar">
    <w:name w:val="Footnote Text Char"/>
    <w:basedOn w:val="DefaultParagraphFont"/>
    <w:link w:val="FootnoteText"/>
    <w:rsid w:val="00CF5400"/>
    <w:rPr>
      <w:rFonts w:ascii="Myriad Pro Cond" w:hAnsi="Myriad Pro Cond"/>
      <w:sz w:val="20"/>
      <w:szCs w:val="20"/>
    </w:rPr>
  </w:style>
  <w:style w:type="character" w:styleId="FootnoteReference">
    <w:name w:val="footnote reference"/>
    <w:basedOn w:val="DefaultParagraphFont"/>
    <w:rsid w:val="00CF5400"/>
    <w:rPr>
      <w:vertAlign w:val="superscript"/>
    </w:rPr>
  </w:style>
  <w:style w:type="paragraph" w:customStyle="1" w:styleId="Boxes-Body">
    <w:name w:val="Boxes - Body"/>
    <w:basedOn w:val="Normal"/>
    <w:link w:val="Boxes-BodyChar"/>
    <w:qFormat/>
    <w:rsid w:val="008A2639"/>
    <w:pPr>
      <w:spacing w:line="240" w:lineRule="auto"/>
      <w:ind w:left="288" w:right="288"/>
      <w:jc w:val="left"/>
    </w:pPr>
    <w:rPr>
      <w:rFonts w:cs="Calibri"/>
      <w:sz w:val="20"/>
      <w:szCs w:val="20"/>
    </w:rPr>
  </w:style>
  <w:style w:type="character" w:customStyle="1" w:styleId="Boxes-BodyChar">
    <w:name w:val="Boxes - Body Char"/>
    <w:basedOn w:val="DefaultParagraphFont"/>
    <w:link w:val="Boxes-Body"/>
    <w:rsid w:val="008A2639"/>
    <w:rPr>
      <w:rFonts w:ascii="Calibri" w:hAnsi="Calibri" w:cs="Calibri"/>
      <w:sz w:val="20"/>
      <w:szCs w:val="20"/>
    </w:rPr>
  </w:style>
  <w:style w:type="paragraph" w:customStyle="1" w:styleId="DecimalAligned">
    <w:name w:val="Decimal Aligned"/>
    <w:basedOn w:val="Normal"/>
    <w:uiPriority w:val="40"/>
    <w:rsid w:val="009C64F2"/>
    <w:pPr>
      <w:tabs>
        <w:tab w:val="decimal" w:pos="360"/>
      </w:tabs>
      <w:spacing w:line="276" w:lineRule="auto"/>
      <w:ind w:left="0" w:right="0"/>
      <w:jc w:val="left"/>
    </w:pPr>
    <w:rPr>
      <w:rFonts w:asciiTheme="minorHAnsi" w:hAnsiTheme="minorHAnsi"/>
      <w:lang w:eastAsia="ja-JP"/>
    </w:rPr>
  </w:style>
  <w:style w:type="character" w:styleId="SubtleEmphasis">
    <w:name w:val="Subtle Emphasis"/>
    <w:basedOn w:val="DefaultParagraphFont"/>
    <w:uiPriority w:val="19"/>
    <w:rsid w:val="009C64F2"/>
    <w:rPr>
      <w:i/>
      <w:iCs/>
      <w:color w:val="7F7F7F" w:themeColor="text1" w:themeTint="80"/>
    </w:rPr>
  </w:style>
  <w:style w:type="table" w:styleId="LightShading-Accent1">
    <w:name w:val="Light Shading Accent 1"/>
    <w:basedOn w:val="TableNormal"/>
    <w:uiPriority w:val="60"/>
    <w:rsid w:val="009C64F2"/>
    <w:pPr>
      <w:spacing w:after="0"/>
    </w:pPr>
    <w:rPr>
      <w:rFonts w:eastAsiaTheme="minorEastAsia"/>
      <w:color w:val="4381CF" w:themeColor="accent1" w:themeShade="BF"/>
      <w:sz w:val="22"/>
      <w:szCs w:val="22"/>
      <w:lang w:eastAsia="ja-JP"/>
    </w:rPr>
    <w:tblPr>
      <w:tblStyleRowBandSize w:val="1"/>
      <w:tblStyleColBandSize w:val="1"/>
      <w:tblInd w:w="0" w:type="dxa"/>
      <w:tblBorders>
        <w:top w:val="single" w:sz="8" w:space="0" w:color="8DB3E2" w:themeColor="accent1"/>
        <w:bottom w:val="single" w:sz="8" w:space="0" w:color="8DB3E2" w:themeColor="accent1"/>
      </w:tblBorders>
      <w:tblCellMar>
        <w:top w:w="0" w:type="dxa"/>
        <w:left w:w="108" w:type="dxa"/>
        <w:bottom w:w="0" w:type="dxa"/>
        <w:right w:w="108" w:type="dxa"/>
      </w:tblCellMar>
    </w:tblPr>
    <w:tblStylePr w:type="firstRow">
      <w:pPr>
        <w:spacing w:before="0" w:after="0" w:line="240" w:lineRule="auto"/>
      </w:pPr>
      <w:rPr>
        <w:b/>
        <w:bCs/>
        <w:color w:val="4381CF" w:themeColor="accent1" w:themeShade="BF"/>
      </w:rPr>
      <w:tblPr/>
      <w:tcPr>
        <w:tcBorders>
          <w:top w:val="single" w:sz="8" w:space="0" w:color="8DB3E2" w:themeColor="accent1"/>
          <w:left w:val="nil"/>
          <w:bottom w:val="single" w:sz="8" w:space="0" w:color="8DB3E2" w:themeColor="accent1"/>
          <w:right w:val="nil"/>
          <w:insideH w:val="nil"/>
          <w:insideV w:val="nil"/>
        </w:tcBorders>
      </w:tcPr>
    </w:tblStylePr>
    <w:tblStylePr w:type="lastRow">
      <w:pPr>
        <w:spacing w:before="0" w:after="0" w:line="240" w:lineRule="auto"/>
      </w:pPr>
      <w:rPr>
        <w:b/>
        <w:bCs/>
        <w:color w:val="4381CF" w:themeColor="accent1" w:themeShade="BF"/>
      </w:rPr>
      <w:tblPr/>
      <w:tcPr>
        <w:tcBorders>
          <w:top w:val="single" w:sz="8" w:space="0" w:color="8DB3E2" w:themeColor="accent1"/>
          <w:left w:val="nil"/>
          <w:bottom w:val="single" w:sz="8" w:space="0" w:color="8DB3E2" w:themeColor="accent1"/>
          <w:right w:val="nil"/>
          <w:insideH w:val="nil"/>
          <w:insideV w:val="nil"/>
        </w:tcBorders>
      </w:tcPr>
    </w:tblStylePr>
    <w:tblStylePr w:type="firstCol">
      <w:rPr>
        <w:b/>
        <w:bCs/>
        <w:color w:val="4381CF" w:themeColor="accent1" w:themeShade="BF"/>
      </w:rPr>
    </w:tblStylePr>
    <w:tblStylePr w:type="lastCol">
      <w:rPr>
        <w:b/>
        <w:bCs/>
        <w:color w:val="4381CF" w:themeColor="accent1" w:themeShade="BF"/>
      </w:rPr>
    </w:tblStylePr>
    <w:tblStylePr w:type="band1Vert">
      <w:tblPr/>
      <w:tcPr>
        <w:tcBorders>
          <w:left w:val="nil"/>
          <w:right w:val="nil"/>
          <w:insideH w:val="nil"/>
          <w:insideV w:val="nil"/>
        </w:tcBorders>
        <w:shd w:val="clear" w:color="auto" w:fill="E2ECF7" w:themeFill="accent1" w:themeFillTint="3F"/>
      </w:tcPr>
    </w:tblStylePr>
    <w:tblStylePr w:type="band1Horz">
      <w:tblPr/>
      <w:tcPr>
        <w:tcBorders>
          <w:left w:val="nil"/>
          <w:right w:val="nil"/>
          <w:insideH w:val="nil"/>
          <w:insideV w:val="nil"/>
        </w:tcBorders>
        <w:shd w:val="clear" w:color="auto" w:fill="E2ECF7" w:themeFill="accent1" w:themeFillTint="3F"/>
      </w:tcPr>
    </w:tblStylePr>
  </w:style>
  <w:style w:type="paragraph" w:customStyle="1" w:styleId="Boxes-Bullets">
    <w:name w:val="Boxes - Bullets"/>
    <w:basedOn w:val="Body-Bullets"/>
    <w:link w:val="Boxes-BulletsChar"/>
    <w:qFormat/>
    <w:rsid w:val="0079619A"/>
    <w:rPr>
      <w:rFonts w:cs="Calibri"/>
      <w:sz w:val="20"/>
      <w:szCs w:val="20"/>
    </w:rPr>
  </w:style>
  <w:style w:type="character" w:customStyle="1" w:styleId="Body-BulletsChar">
    <w:name w:val="Body - Bullets Char"/>
    <w:basedOn w:val="Body-RegularChar"/>
    <w:link w:val="Body-Bullets"/>
    <w:rsid w:val="00601A0D"/>
    <w:rPr>
      <w:rFonts w:ascii="Calibri" w:hAnsi="Calibri" w:cs="MyriadPro-SemiboldCond"/>
      <w:color w:val="000000" w:themeColor="text1"/>
    </w:rPr>
  </w:style>
  <w:style w:type="character" w:customStyle="1" w:styleId="Boxes-BulletsChar">
    <w:name w:val="Boxes - Bullets Char"/>
    <w:basedOn w:val="Body-BulletsChar"/>
    <w:link w:val="Boxes-Bullets"/>
    <w:rsid w:val="0079619A"/>
    <w:rPr>
      <w:rFonts w:ascii="Calibri" w:hAnsi="Calibri" w:cs="Calibri"/>
      <w:color w:val="000000" w:themeColor="text1"/>
      <w:sz w:val="20"/>
      <w:szCs w:val="20"/>
    </w:rPr>
  </w:style>
  <w:style w:type="table" w:styleId="LightList-Accent3">
    <w:name w:val="Light List Accent 3"/>
    <w:basedOn w:val="TableNormal"/>
    <w:uiPriority w:val="61"/>
    <w:rsid w:val="005C4BB4"/>
    <w:pPr>
      <w:spacing w:after="0"/>
    </w:pPr>
    <w:rPr>
      <w:rFonts w:eastAsiaTheme="minorEastAsia"/>
      <w:sz w:val="22"/>
      <w:szCs w:val="22"/>
      <w:lang w:eastAsia="ja-JP"/>
    </w:rPr>
    <w:tblPr>
      <w:tblStyleRowBandSize w:val="1"/>
      <w:tblStyleColBandSize w:val="1"/>
      <w:tblInd w:w="0" w:type="dxa"/>
      <w:tblBorders>
        <w:top w:val="single" w:sz="8" w:space="0" w:color="8CB343" w:themeColor="accent3"/>
        <w:left w:val="single" w:sz="8" w:space="0" w:color="8CB343" w:themeColor="accent3"/>
        <w:bottom w:val="single" w:sz="8" w:space="0" w:color="8CB343" w:themeColor="accent3"/>
        <w:right w:val="single" w:sz="8" w:space="0" w:color="8CB34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CB343" w:themeFill="accent3"/>
      </w:tcPr>
    </w:tblStylePr>
    <w:tblStylePr w:type="lastRow">
      <w:pPr>
        <w:spacing w:before="0" w:after="0" w:line="240" w:lineRule="auto"/>
      </w:pPr>
      <w:rPr>
        <w:b/>
        <w:bCs/>
      </w:rPr>
      <w:tblPr/>
      <w:tcPr>
        <w:tcBorders>
          <w:top w:val="double" w:sz="6" w:space="0" w:color="8CB343" w:themeColor="accent3"/>
          <w:left w:val="single" w:sz="8" w:space="0" w:color="8CB343" w:themeColor="accent3"/>
          <w:bottom w:val="single" w:sz="8" w:space="0" w:color="8CB343" w:themeColor="accent3"/>
          <w:right w:val="single" w:sz="8" w:space="0" w:color="8CB343" w:themeColor="accent3"/>
        </w:tcBorders>
      </w:tcPr>
    </w:tblStylePr>
    <w:tblStylePr w:type="firstCol">
      <w:rPr>
        <w:b/>
        <w:bCs/>
      </w:rPr>
    </w:tblStylePr>
    <w:tblStylePr w:type="lastCol">
      <w:rPr>
        <w:b/>
        <w:bCs/>
      </w:rPr>
    </w:tblStylePr>
    <w:tblStylePr w:type="band1Vert">
      <w:tblPr/>
      <w:tcPr>
        <w:tcBorders>
          <w:top w:val="single" w:sz="8" w:space="0" w:color="8CB343" w:themeColor="accent3"/>
          <w:left w:val="single" w:sz="8" w:space="0" w:color="8CB343" w:themeColor="accent3"/>
          <w:bottom w:val="single" w:sz="8" w:space="0" w:color="8CB343" w:themeColor="accent3"/>
          <w:right w:val="single" w:sz="8" w:space="0" w:color="8CB343" w:themeColor="accent3"/>
        </w:tcBorders>
      </w:tcPr>
    </w:tblStylePr>
    <w:tblStylePr w:type="band1Horz">
      <w:tblPr/>
      <w:tcPr>
        <w:tcBorders>
          <w:top w:val="single" w:sz="8" w:space="0" w:color="8CB343" w:themeColor="accent3"/>
          <w:left w:val="single" w:sz="8" w:space="0" w:color="8CB343" w:themeColor="accent3"/>
          <w:bottom w:val="single" w:sz="8" w:space="0" w:color="8CB343" w:themeColor="accent3"/>
          <w:right w:val="single" w:sz="8" w:space="0" w:color="8CB343" w:themeColor="accent3"/>
        </w:tcBorders>
      </w:tcPr>
    </w:tblStylePr>
  </w:style>
  <w:style w:type="paragraph" w:customStyle="1" w:styleId="Cover-DocumentType">
    <w:name w:val="Cover-Document Type"/>
    <w:basedOn w:val="Cover-Client"/>
    <w:link w:val="Cover-DocumentTypeChar"/>
    <w:qFormat/>
    <w:rsid w:val="00A26F57"/>
    <w:rPr>
      <w:color w:val="FFFFFF" w:themeColor="background1"/>
    </w:rPr>
  </w:style>
  <w:style w:type="character" w:customStyle="1" w:styleId="Cover-TitleChar">
    <w:name w:val="Cover - Title Char"/>
    <w:basedOn w:val="DefaultParagraphFont"/>
    <w:link w:val="Cover-Title"/>
    <w:rsid w:val="00601A0D"/>
    <w:rPr>
      <w:rFonts w:ascii="Calibri" w:hAnsi="Calibri"/>
      <w:b/>
      <w:color w:val="5F80A7"/>
      <w:sz w:val="56"/>
    </w:rPr>
  </w:style>
  <w:style w:type="character" w:customStyle="1" w:styleId="Cover-ClientChar">
    <w:name w:val="Cover - Client Char"/>
    <w:basedOn w:val="Cover-TitleChar"/>
    <w:link w:val="Cover-Client"/>
    <w:rsid w:val="00601A0D"/>
    <w:rPr>
      <w:rFonts w:ascii="Calibri" w:hAnsi="Calibri"/>
      <w:b w:val="0"/>
      <w:color w:val="5F80A7"/>
      <w:sz w:val="40"/>
    </w:rPr>
  </w:style>
  <w:style w:type="character" w:customStyle="1" w:styleId="Cover-DocumentTypeChar">
    <w:name w:val="Cover-Document Type Char"/>
    <w:basedOn w:val="Cover-ClientChar"/>
    <w:link w:val="Cover-DocumentType"/>
    <w:rsid w:val="00A26F57"/>
    <w:rPr>
      <w:rFonts w:ascii="Myriad Pro" w:hAnsi="Myriad Pro"/>
      <w:b w:val="0"/>
      <w:color w:val="FFFFFF" w:themeColor="background1"/>
      <w:sz w:val="40"/>
      <w:lang w:val="en-CA"/>
    </w:rPr>
  </w:style>
  <w:style w:type="paragraph" w:customStyle="1" w:styleId="Task-Level1Heading">
    <w:name w:val="Task-Level 1 Heading"/>
    <w:basedOn w:val="Normal"/>
    <w:next w:val="Body-Regular"/>
    <w:link w:val="Task-Level1HeadingChar"/>
    <w:rsid w:val="00372A3B"/>
    <w:pPr>
      <w:keepNext/>
      <w:numPr>
        <w:numId w:val="3"/>
      </w:numPr>
      <w:pBdr>
        <w:top w:val="single" w:sz="12" w:space="1" w:color="5F80A7"/>
        <w:left w:val="single" w:sz="12" w:space="0" w:color="5F80A7"/>
        <w:bottom w:val="single" w:sz="12" w:space="1" w:color="5F80A7"/>
        <w:right w:val="single" w:sz="12" w:space="0" w:color="5F80A7"/>
      </w:pBdr>
      <w:tabs>
        <w:tab w:val="left" w:pos="9720"/>
      </w:tabs>
      <w:spacing w:before="640" w:after="120" w:line="240" w:lineRule="auto"/>
      <w:ind w:left="1620" w:right="258" w:hanging="1350"/>
      <w:outlineLvl w:val="1"/>
    </w:pPr>
    <w:rPr>
      <w:rFonts w:eastAsia="Times New Roman" w:cs="Times New Roman"/>
      <w:b/>
      <w:color w:val="5F80A7"/>
      <w:sz w:val="28"/>
      <w:szCs w:val="24"/>
      <w:lang w:val="en-AU"/>
    </w:rPr>
  </w:style>
  <w:style w:type="paragraph" w:customStyle="1" w:styleId="Task-Level2Heading">
    <w:name w:val="Task-Level 2 Heading"/>
    <w:basedOn w:val="Normal"/>
    <w:next w:val="Body-Regular"/>
    <w:link w:val="Task-Level2HeadingChar"/>
    <w:rsid w:val="00372A3B"/>
    <w:pPr>
      <w:keepNext/>
      <w:numPr>
        <w:ilvl w:val="1"/>
        <w:numId w:val="3"/>
      </w:numPr>
      <w:spacing w:before="240" w:after="120" w:line="240" w:lineRule="auto"/>
      <w:ind w:left="1620" w:right="258" w:hanging="1350"/>
      <w:outlineLvl w:val="2"/>
    </w:pPr>
    <w:rPr>
      <w:rFonts w:eastAsia="Times New Roman" w:cs="Times New Roman"/>
      <w:b/>
      <w:color w:val="5F80A7"/>
      <w:sz w:val="26"/>
      <w:szCs w:val="26"/>
      <w:lang w:val="en-GB"/>
    </w:rPr>
  </w:style>
  <w:style w:type="character" w:customStyle="1" w:styleId="Task-Level1HeadingChar">
    <w:name w:val="Task-Level 1 Heading Char"/>
    <w:basedOn w:val="DefaultParagraphFont"/>
    <w:link w:val="Task-Level1Heading"/>
    <w:rsid w:val="00372A3B"/>
    <w:rPr>
      <w:rFonts w:ascii="Calibri" w:eastAsia="Times New Roman" w:hAnsi="Calibri" w:cs="Times New Roman"/>
      <w:b/>
      <w:color w:val="5F80A7"/>
      <w:sz w:val="28"/>
      <w:lang w:val="en-AU"/>
    </w:rPr>
  </w:style>
  <w:style w:type="character" w:customStyle="1" w:styleId="Task-Level2HeadingChar">
    <w:name w:val="Task-Level 2 Heading Char"/>
    <w:basedOn w:val="DefaultParagraphFont"/>
    <w:link w:val="Task-Level2Heading"/>
    <w:rsid w:val="00372A3B"/>
    <w:rPr>
      <w:rFonts w:ascii="Calibri" w:eastAsia="Times New Roman" w:hAnsi="Calibri" w:cs="Times New Roman"/>
      <w:b/>
      <w:color w:val="5F80A7"/>
      <w:sz w:val="26"/>
      <w:szCs w:val="26"/>
      <w:lang w:val="en-GB"/>
    </w:rPr>
  </w:style>
  <w:style w:type="paragraph" w:customStyle="1" w:styleId="Task-Level3Heading">
    <w:name w:val="Task-Level 3 Heading"/>
    <w:basedOn w:val="Normal"/>
    <w:next w:val="Body-Regular"/>
    <w:rsid w:val="005E28CC"/>
    <w:pPr>
      <w:numPr>
        <w:ilvl w:val="2"/>
        <w:numId w:val="3"/>
      </w:numPr>
      <w:spacing w:before="240" w:after="60" w:line="240" w:lineRule="auto"/>
      <w:ind w:left="1628" w:right="0" w:hanging="1354"/>
      <w:outlineLvl w:val="3"/>
    </w:pPr>
    <w:rPr>
      <w:rFonts w:eastAsia="Times New Roman" w:cs="Times New Roman"/>
      <w:b/>
      <w:sz w:val="24"/>
      <w:szCs w:val="24"/>
      <w:lang w:val="en-GB"/>
    </w:rPr>
  </w:style>
  <w:style w:type="paragraph" w:customStyle="1" w:styleId="Task-Phase">
    <w:name w:val="Task-Phase"/>
    <w:basedOn w:val="Body-Regular"/>
    <w:next w:val="Body-Regular"/>
    <w:link w:val="Task-PhaseChar"/>
    <w:rsid w:val="005E28CC"/>
    <w:pPr>
      <w:numPr>
        <w:numId w:val="4"/>
      </w:numPr>
      <w:pBdr>
        <w:top w:val="single" w:sz="12" w:space="1" w:color="5F80A7"/>
        <w:left w:val="single" w:sz="12" w:space="0" w:color="5F80A7"/>
        <w:bottom w:val="single" w:sz="12" w:space="1" w:color="5F80A7"/>
        <w:right w:val="single" w:sz="12" w:space="4" w:color="5F80A7"/>
      </w:pBdr>
      <w:shd w:val="clear" w:color="auto" w:fill="5F80A7"/>
      <w:spacing w:before="360" w:after="120"/>
      <w:ind w:left="1620" w:hanging="1350"/>
    </w:pPr>
    <w:rPr>
      <w:b/>
      <w:color w:val="FFFFFF" w:themeColor="background1"/>
      <w:sz w:val="32"/>
      <w:szCs w:val="32"/>
      <w:lang w:val="en-GB"/>
    </w:rPr>
  </w:style>
  <w:style w:type="paragraph" w:customStyle="1" w:styleId="Source-Graphic">
    <w:name w:val="Source-Graphic"/>
    <w:basedOn w:val="Source-Table"/>
    <w:link w:val="Source-GraphicChar"/>
    <w:qFormat/>
    <w:rsid w:val="00601A0D"/>
    <w:pPr>
      <w:ind w:left="0"/>
    </w:pPr>
    <w:rPr>
      <w:rFonts w:ascii="Calibri" w:hAnsi="Calibri"/>
    </w:rPr>
  </w:style>
  <w:style w:type="character" w:customStyle="1" w:styleId="Task-PhaseChar">
    <w:name w:val="Task-Phase Char"/>
    <w:basedOn w:val="Body-RegularChar"/>
    <w:link w:val="Task-Phase"/>
    <w:rsid w:val="005E28CC"/>
    <w:rPr>
      <w:rFonts w:ascii="Calibri" w:hAnsi="Calibri"/>
      <w:b/>
      <w:color w:val="FFFFFF" w:themeColor="background1"/>
      <w:sz w:val="32"/>
      <w:szCs w:val="32"/>
      <w:shd w:val="clear" w:color="auto" w:fill="5F80A7"/>
      <w:lang w:val="en-GB"/>
    </w:rPr>
  </w:style>
  <w:style w:type="character" w:customStyle="1" w:styleId="Source-TableChar">
    <w:name w:val="Source-Table Char"/>
    <w:basedOn w:val="DefaultParagraphFont"/>
    <w:link w:val="Source-Table"/>
    <w:rsid w:val="002B611B"/>
    <w:rPr>
      <w:rFonts w:ascii="Myriad Pro" w:hAnsi="Myriad Pro"/>
      <w:color w:val="808080" w:themeColor="background1" w:themeShade="80"/>
      <w:sz w:val="16"/>
      <w:szCs w:val="16"/>
    </w:rPr>
  </w:style>
  <w:style w:type="character" w:customStyle="1" w:styleId="Source-GraphicChar">
    <w:name w:val="Source-Graphic Char"/>
    <w:basedOn w:val="Source-TableChar"/>
    <w:link w:val="Source-Graphic"/>
    <w:rsid w:val="00601A0D"/>
    <w:rPr>
      <w:rFonts w:ascii="Calibri" w:hAnsi="Calibri"/>
      <w:color w:val="808080" w:themeColor="background1" w:themeShade="80"/>
      <w:sz w:val="16"/>
      <w:szCs w:val="16"/>
    </w:rPr>
  </w:style>
  <w:style w:type="paragraph" w:customStyle="1" w:styleId="TORRef">
    <w:name w:val="TOR Ref"/>
    <w:basedOn w:val="Body-Regular"/>
    <w:link w:val="TORRefChar"/>
    <w:rsid w:val="0091316E"/>
    <w:rPr>
      <w:color w:val="5F80A7"/>
      <w:sz w:val="20"/>
      <w:szCs w:val="20"/>
      <w:lang w:val="en-GB"/>
    </w:rPr>
  </w:style>
  <w:style w:type="character" w:customStyle="1" w:styleId="TORRefChar">
    <w:name w:val="TOR Ref Char"/>
    <w:basedOn w:val="Body-RegularChar"/>
    <w:link w:val="TORRef"/>
    <w:rsid w:val="0091316E"/>
    <w:rPr>
      <w:rFonts w:ascii="Myriad Pro" w:hAnsi="Myriad Pro"/>
      <w:color w:val="5F80A7"/>
      <w:sz w:val="20"/>
      <w:szCs w:val="20"/>
      <w:lang w:val="en-GB"/>
    </w:rPr>
  </w:style>
  <w:style w:type="paragraph" w:customStyle="1" w:styleId="Table-Bullets">
    <w:name w:val="Table - Bullets"/>
    <w:basedOn w:val="Body-Bullets"/>
    <w:link w:val="Table-BulletsChar"/>
    <w:qFormat/>
    <w:rsid w:val="00501C4C"/>
    <w:pPr>
      <w:tabs>
        <w:tab w:val="clear" w:pos="2083"/>
        <w:tab w:val="left" w:pos="144"/>
      </w:tabs>
      <w:spacing w:after="0"/>
      <w:ind w:left="0" w:right="0" w:firstLine="0"/>
    </w:pPr>
    <w:rPr>
      <w:noProof/>
      <w:color w:val="5F80A7" w:themeColor="accent5"/>
      <w:sz w:val="20"/>
      <w:szCs w:val="20"/>
    </w:rPr>
  </w:style>
  <w:style w:type="character" w:customStyle="1" w:styleId="Table-BulletsChar">
    <w:name w:val="Table - Bullets Char"/>
    <w:basedOn w:val="Body-BulletsChar"/>
    <w:link w:val="Table-Bullets"/>
    <w:rsid w:val="00501C4C"/>
    <w:rPr>
      <w:rFonts w:ascii="Calibri" w:hAnsi="Calibri" w:cs="MyriadPro-SemiboldCond"/>
      <w:noProof/>
      <w:color w:val="5F80A7" w:themeColor="accent5"/>
      <w:sz w:val="20"/>
      <w:szCs w:val="20"/>
    </w:rPr>
  </w:style>
  <w:style w:type="table" w:customStyle="1" w:styleId="TableGrid1">
    <w:name w:val="Table Grid1"/>
    <w:basedOn w:val="TableNormal"/>
    <w:next w:val="TableGrid"/>
    <w:uiPriority w:val="59"/>
    <w:rsid w:val="00501C4C"/>
    <w:pPr>
      <w:spacing w:after="0"/>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
    <w:name w:val="1"/>
    <w:rsid w:val="00954E40"/>
    <w:rPr>
      <w:rFonts w:ascii="Univers" w:hAnsi="Univers"/>
      <w:b/>
      <w:bCs/>
      <w:sz w:val="22"/>
      <w:szCs w:val="22"/>
      <w:lang w:val="en-GB" w:eastAsia="x-none"/>
    </w:rPr>
  </w:style>
  <w:style w:type="table" w:customStyle="1" w:styleId="CPCS-Tablestyle1">
    <w:name w:val="CPCS - Table style1"/>
    <w:basedOn w:val="TableNormal"/>
    <w:qFormat/>
    <w:rsid w:val="007A5FC6"/>
    <w:pPr>
      <w:spacing w:after="20"/>
    </w:pPr>
    <w:rPr>
      <w:rFonts w:ascii="Calibri" w:hAnsi="Calibri"/>
      <w:color w:val="5F80A7"/>
      <w:sz w:val="20"/>
    </w:rPr>
    <w:tblPr>
      <w:tblStyleRowBandSize w:val="1"/>
      <w:tblInd w:w="397" w:type="dxa"/>
      <w:tblBorders>
        <w:top w:val="single" w:sz="12" w:space="0" w:color="5F80A7"/>
        <w:left w:val="single" w:sz="12" w:space="0" w:color="5F80A7"/>
        <w:bottom w:val="single" w:sz="12" w:space="0" w:color="5F80A7"/>
        <w:right w:val="single" w:sz="12" w:space="0" w:color="5F80A7"/>
        <w:insideH w:val="single" w:sz="12" w:space="0" w:color="5F80A7"/>
        <w:insideV w:val="single" w:sz="12" w:space="0" w:color="5F80A7"/>
      </w:tblBorders>
      <w:tblCellMar>
        <w:top w:w="0" w:type="dxa"/>
        <w:left w:w="108" w:type="dxa"/>
        <w:bottom w:w="0" w:type="dxa"/>
        <w:right w:w="108" w:type="dxa"/>
      </w:tblCellMar>
    </w:tblPr>
    <w:tcPr>
      <w:shd w:val="clear" w:color="auto" w:fill="FFFFFF"/>
    </w:tcPr>
    <w:tblStylePr w:type="firstRow">
      <w:rPr>
        <w:rFonts w:ascii="Calibri" w:hAnsi="Calibri"/>
        <w:b w:val="0"/>
        <w:i w:val="0"/>
        <w:color w:val="FFFFFF"/>
        <w:sz w:val="20"/>
      </w:rPr>
      <w:tblPr/>
      <w:tcPr>
        <w:shd w:val="clear" w:color="auto" w:fill="5F80A7"/>
      </w:tcPr>
    </w:tblStylePr>
    <w:tblStylePr w:type="firstCol">
      <w:rPr>
        <w:rFonts w:ascii="Calibri" w:hAnsi="Calibri"/>
        <w:sz w:val="20"/>
      </w:rPr>
    </w:tblStylePr>
    <w:tblStylePr w:type="band1Horz">
      <w:rPr>
        <w:rFonts w:ascii="Calibri" w:hAnsi="Calibri"/>
      </w:rPr>
    </w:tblStylePr>
    <w:tblStylePr w:type="band2Horz">
      <w:rPr>
        <w:rFonts w:ascii="Calibri" w:hAnsi="Calibri"/>
      </w:rPr>
    </w:tblStylePr>
  </w:style>
  <w:style w:type="paragraph" w:customStyle="1" w:styleId="PuceGrise">
    <w:name w:val="Puce Grise"/>
    <w:basedOn w:val="Normal"/>
    <w:next w:val="Normal"/>
    <w:rsid w:val="003E330B"/>
    <w:pPr>
      <w:numPr>
        <w:numId w:val="8"/>
      </w:numPr>
      <w:tabs>
        <w:tab w:val="left" w:pos="288"/>
      </w:tabs>
      <w:spacing w:before="10" w:after="10" w:line="240" w:lineRule="auto"/>
      <w:ind w:right="0"/>
      <w:jc w:val="left"/>
    </w:pPr>
    <w:rPr>
      <w:rFonts w:ascii="Arial" w:eastAsia="Times New Roman" w:hAnsi="Arial" w:cs="Times New Roman"/>
      <w:sz w:val="19"/>
      <w:szCs w:val="20"/>
      <w:lang w:val="en-GB" w:eastAsia="fr-FR"/>
    </w:rPr>
  </w:style>
  <w:style w:type="paragraph" w:customStyle="1" w:styleId="normaltableau">
    <w:name w:val="normal_tableau"/>
    <w:basedOn w:val="Normal"/>
    <w:rsid w:val="003E330B"/>
    <w:pPr>
      <w:spacing w:before="120" w:after="120" w:line="240" w:lineRule="auto"/>
      <w:ind w:left="0" w:right="0"/>
    </w:pPr>
    <w:rPr>
      <w:rFonts w:ascii="Optima" w:eastAsia="Times New Roman" w:hAnsi="Optima" w:cs="Times New Roman"/>
      <w:szCs w:val="20"/>
      <w:lang w:val="en-GB" w:eastAsia="en-GB"/>
    </w:rPr>
  </w:style>
  <w:style w:type="paragraph" w:customStyle="1" w:styleId="AddressTR">
    <w:name w:val="AddressTR"/>
    <w:basedOn w:val="Normal"/>
    <w:next w:val="Normal"/>
    <w:rsid w:val="003E330B"/>
    <w:pPr>
      <w:spacing w:after="720" w:line="240" w:lineRule="auto"/>
      <w:ind w:left="5103" w:right="0"/>
      <w:jc w:val="left"/>
    </w:pPr>
    <w:rPr>
      <w:rFonts w:ascii="Times New Roman" w:eastAsia="Times New Roman" w:hAnsi="Times New Roman" w:cs="Times New Roman"/>
      <w:sz w:val="24"/>
      <w:szCs w:val="20"/>
      <w:lang w:val="en-GB" w:eastAsia="en-GB"/>
    </w:rPr>
  </w:style>
  <w:style w:type="paragraph" w:customStyle="1" w:styleId="TA0">
    <w:name w:val="TA0"/>
    <w:basedOn w:val="Normal"/>
    <w:rsid w:val="003E330B"/>
    <w:pPr>
      <w:widowControl w:val="0"/>
      <w:tabs>
        <w:tab w:val="left" w:pos="425"/>
        <w:tab w:val="left" w:pos="2126"/>
        <w:tab w:val="left" w:pos="2552"/>
      </w:tabs>
      <w:spacing w:after="0" w:line="240" w:lineRule="auto"/>
      <w:ind w:left="0" w:right="0"/>
    </w:pPr>
    <w:rPr>
      <w:rFonts w:ascii="Arial" w:eastAsia="Times New Roman" w:hAnsi="Arial" w:cs="Arial"/>
      <w:sz w:val="20"/>
      <w:szCs w:val="20"/>
      <w:lang w:val="en-GB" w:eastAsia="fr-FR"/>
    </w:rPr>
  </w:style>
  <w:style w:type="paragraph" w:styleId="ListNumber">
    <w:name w:val="List Number"/>
    <w:basedOn w:val="Normal"/>
    <w:rsid w:val="00E6500A"/>
    <w:pPr>
      <w:numPr>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2">
    <w:name w:val="List Number (Level 2)"/>
    <w:basedOn w:val="Normal"/>
    <w:rsid w:val="00E6500A"/>
    <w:pPr>
      <w:numPr>
        <w:ilvl w:val="1"/>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3">
    <w:name w:val="List Number (Level 3)"/>
    <w:basedOn w:val="Normal"/>
    <w:rsid w:val="00E6500A"/>
    <w:pPr>
      <w:numPr>
        <w:ilvl w:val="2"/>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4">
    <w:name w:val="List Number (Level 4)"/>
    <w:basedOn w:val="Normal"/>
    <w:rsid w:val="00E6500A"/>
    <w:pPr>
      <w:numPr>
        <w:ilvl w:val="3"/>
        <w:numId w:val="9"/>
      </w:numPr>
      <w:spacing w:after="240" w:line="240" w:lineRule="auto"/>
      <w:ind w:right="0"/>
    </w:pPr>
    <w:rPr>
      <w:rFonts w:ascii="Times New Roman" w:eastAsia="Times New Roman" w:hAnsi="Times New Roman" w:cs="Times New Roman"/>
      <w:sz w:val="24"/>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CA"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iPriority="61"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601A0D"/>
    <w:pPr>
      <w:spacing w:line="280" w:lineRule="exact"/>
      <w:ind w:left="284" w:right="284"/>
      <w:jc w:val="both"/>
    </w:pPr>
    <w:rPr>
      <w:rFonts w:ascii="Calibri" w:hAnsi="Calibri"/>
      <w:sz w:val="22"/>
      <w:szCs w:val="22"/>
    </w:rPr>
  </w:style>
  <w:style w:type="paragraph" w:styleId="Heading1">
    <w:name w:val="heading 1"/>
    <w:next w:val="Body-Regular"/>
    <w:link w:val="Heading1Char"/>
    <w:qFormat/>
    <w:rsid w:val="00601A0D"/>
    <w:pPr>
      <w:keepNext/>
      <w:keepLines/>
      <w:pageBreakBefore/>
      <w:numPr>
        <w:numId w:val="2"/>
      </w:numPr>
      <w:spacing w:after="0"/>
      <w:ind w:left="1800" w:hanging="2347"/>
      <w:outlineLvl w:val="0"/>
    </w:pPr>
    <w:rPr>
      <w:rFonts w:ascii="Arial Narrow" w:eastAsiaTheme="majorEastAsia" w:hAnsi="Arial Narrow" w:cstheme="majorBidi"/>
      <w:bCs/>
      <w:color w:val="F0A74E"/>
      <w:sz w:val="88"/>
      <w:szCs w:val="32"/>
    </w:rPr>
  </w:style>
  <w:style w:type="paragraph" w:styleId="Heading2">
    <w:name w:val="heading 2"/>
    <w:basedOn w:val="Heading1"/>
    <w:next w:val="Body-Regular"/>
    <w:link w:val="Heading2Char"/>
    <w:qFormat/>
    <w:rsid w:val="00601A0D"/>
    <w:pPr>
      <w:pageBreakBefore w:val="0"/>
      <w:numPr>
        <w:ilvl w:val="1"/>
      </w:numPr>
      <w:shd w:val="clear" w:color="auto" w:fill="5F80A7"/>
      <w:spacing w:before="640" w:after="120"/>
      <w:ind w:left="1080" w:right="288" w:hanging="792"/>
      <w:outlineLvl w:val="1"/>
    </w:pPr>
    <w:rPr>
      <w:rFonts w:ascii="Calibri" w:hAnsi="Calibri"/>
      <w:b/>
      <w:bCs w:val="0"/>
      <w:color w:val="FFFFFF" w:themeColor="background1"/>
      <w:sz w:val="28"/>
      <w:szCs w:val="28"/>
    </w:rPr>
  </w:style>
  <w:style w:type="paragraph" w:styleId="Heading3">
    <w:name w:val="heading 3"/>
    <w:basedOn w:val="Heading2"/>
    <w:next w:val="Body-Regular"/>
    <w:link w:val="Heading3Char"/>
    <w:qFormat/>
    <w:rsid w:val="00A81A09"/>
    <w:pPr>
      <w:numPr>
        <w:ilvl w:val="2"/>
      </w:numPr>
      <w:shd w:val="clear" w:color="auto" w:fill="auto"/>
      <w:spacing w:before="240" w:after="60"/>
      <w:ind w:left="1008"/>
      <w:outlineLvl w:val="2"/>
    </w:pPr>
    <w:rPr>
      <w:bCs/>
      <w:color w:val="5F80A7"/>
      <w:sz w:val="26"/>
      <w:szCs w:val="26"/>
    </w:rPr>
  </w:style>
  <w:style w:type="paragraph" w:styleId="Heading4">
    <w:name w:val="heading 4"/>
    <w:basedOn w:val="Heading3"/>
    <w:next w:val="Body-Regular"/>
    <w:link w:val="Heading4Char"/>
    <w:qFormat/>
    <w:rsid w:val="002A40E1"/>
    <w:pPr>
      <w:numPr>
        <w:ilvl w:val="0"/>
        <w:numId w:val="0"/>
      </w:numPr>
      <w:ind w:left="284"/>
      <w:outlineLvl w:val="3"/>
    </w:pPr>
    <w:rPr>
      <w:bCs w:val="0"/>
      <w:iCs/>
      <w:color w:val="000000" w:themeColor="text1"/>
      <w:sz w:val="24"/>
      <w:szCs w:val="24"/>
    </w:rPr>
  </w:style>
  <w:style w:type="paragraph" w:styleId="Heading5">
    <w:name w:val="heading 5"/>
    <w:basedOn w:val="Normal"/>
    <w:next w:val="Normal"/>
    <w:link w:val="Heading5Char"/>
    <w:rsid w:val="00B3464D"/>
    <w:pPr>
      <w:keepNext/>
      <w:keepLines/>
      <w:numPr>
        <w:ilvl w:val="4"/>
        <w:numId w:val="2"/>
      </w:numPr>
      <w:spacing w:before="200" w:after="0"/>
      <w:outlineLvl w:val="4"/>
    </w:pPr>
    <w:rPr>
      <w:rFonts w:asciiTheme="majorHAnsi" w:eastAsiaTheme="majorEastAsia" w:hAnsiTheme="majorHAnsi" w:cstheme="majorBidi"/>
      <w:color w:val="255692" w:themeColor="accent1" w:themeShade="80"/>
    </w:rPr>
  </w:style>
  <w:style w:type="paragraph" w:styleId="Heading6">
    <w:name w:val="heading 6"/>
    <w:basedOn w:val="Normal"/>
    <w:next w:val="Normal"/>
    <w:link w:val="Heading6Char"/>
    <w:rsid w:val="00B3464D"/>
    <w:pPr>
      <w:keepNext/>
      <w:keepLines/>
      <w:numPr>
        <w:ilvl w:val="5"/>
        <w:numId w:val="2"/>
      </w:numPr>
      <w:spacing w:before="200" w:after="0"/>
      <w:outlineLvl w:val="5"/>
    </w:pPr>
    <w:rPr>
      <w:rFonts w:asciiTheme="majorHAnsi" w:eastAsiaTheme="majorEastAsia" w:hAnsiTheme="majorHAnsi" w:cstheme="majorBidi"/>
      <w:i/>
      <w:iCs/>
      <w:color w:val="255692" w:themeColor="accent1" w:themeShade="80"/>
    </w:rPr>
  </w:style>
  <w:style w:type="paragraph" w:styleId="Heading7">
    <w:name w:val="heading 7"/>
    <w:basedOn w:val="Normal"/>
    <w:next w:val="Normal"/>
    <w:link w:val="Heading7Char"/>
    <w:rsid w:val="00B346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3464D"/>
    <w:pPr>
      <w:keepNext/>
      <w:keepLines/>
      <w:numPr>
        <w:ilvl w:val="7"/>
        <w:numId w:val="2"/>
      </w:numPr>
      <w:spacing w:before="200" w:after="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B3464D"/>
    <w:pPr>
      <w:keepNext/>
      <w:keepLines/>
      <w:numPr>
        <w:ilvl w:val="8"/>
        <w:numId w:val="2"/>
      </w:numPr>
      <w:spacing w:before="200" w:after="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 Title"/>
    <w:link w:val="Cover-TitleChar"/>
    <w:qFormat/>
    <w:rsid w:val="00601A0D"/>
    <w:pPr>
      <w:spacing w:after="120" w:line="560" w:lineRule="exact"/>
    </w:pPr>
    <w:rPr>
      <w:rFonts w:ascii="Calibri" w:hAnsi="Calibri"/>
      <w:b/>
      <w:color w:val="5F80A7"/>
      <w:sz w:val="56"/>
    </w:rPr>
  </w:style>
  <w:style w:type="paragraph" w:styleId="Footer">
    <w:name w:val="footer"/>
    <w:basedOn w:val="Normal"/>
    <w:link w:val="FooterChar"/>
    <w:uiPriority w:val="99"/>
    <w:unhideWhenUsed/>
    <w:rsid w:val="00386F87"/>
    <w:pPr>
      <w:tabs>
        <w:tab w:val="center" w:pos="4320"/>
        <w:tab w:val="right" w:pos="8640"/>
      </w:tabs>
      <w:spacing w:after="0"/>
    </w:pPr>
  </w:style>
  <w:style w:type="character" w:customStyle="1" w:styleId="FooterChar">
    <w:name w:val="Footer Char"/>
    <w:basedOn w:val="DefaultParagraphFont"/>
    <w:link w:val="Footer"/>
    <w:uiPriority w:val="99"/>
    <w:rsid w:val="00386F87"/>
  </w:style>
  <w:style w:type="paragraph" w:styleId="NoSpacing">
    <w:name w:val="No Spacing"/>
    <w:rsid w:val="002B1E1D"/>
    <w:pPr>
      <w:spacing w:after="0"/>
      <w:ind w:left="284" w:right="284"/>
      <w:jc w:val="both"/>
    </w:pPr>
    <w:rPr>
      <w:rFonts w:ascii="Myriad Pro Cond" w:hAnsi="Myriad Pro Cond"/>
      <w:sz w:val="20"/>
    </w:rPr>
  </w:style>
  <w:style w:type="table" w:styleId="TableGrid">
    <w:name w:val="Table Grid"/>
    <w:basedOn w:val="TableNormal"/>
    <w:uiPriority w:val="59"/>
    <w:rsid w:val="009A75C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01A0D"/>
    <w:rPr>
      <w:rFonts w:ascii="Calibri" w:eastAsiaTheme="majorEastAsia" w:hAnsi="Calibri" w:cstheme="majorBidi"/>
      <w:b/>
      <w:color w:val="FFFFFF" w:themeColor="background1"/>
      <w:sz w:val="28"/>
      <w:szCs w:val="28"/>
      <w:shd w:val="clear" w:color="auto" w:fill="5F80A7"/>
    </w:rPr>
  </w:style>
  <w:style w:type="paragraph" w:customStyle="1" w:styleId="Body-Regular">
    <w:name w:val="Body - Regular"/>
    <w:link w:val="Body-RegularChar"/>
    <w:qFormat/>
    <w:rsid w:val="00601A0D"/>
    <w:pPr>
      <w:ind w:left="288" w:right="346"/>
      <w:jc w:val="both"/>
    </w:pPr>
    <w:rPr>
      <w:rFonts w:ascii="Calibri" w:hAnsi="Calibri"/>
    </w:rPr>
  </w:style>
  <w:style w:type="paragraph" w:customStyle="1" w:styleId="Heading-Boxes">
    <w:name w:val="Heading - Boxes"/>
    <w:basedOn w:val="Heading4"/>
    <w:qFormat/>
    <w:rsid w:val="00AE3928"/>
    <w:pPr>
      <w:spacing w:after="240"/>
    </w:pPr>
    <w:rPr>
      <w:rFonts w:cs="Calibri"/>
      <w:color w:val="F0A74E"/>
    </w:rPr>
  </w:style>
  <w:style w:type="paragraph" w:customStyle="1" w:styleId="Body-Bullets">
    <w:name w:val="Body - Bullets"/>
    <w:basedOn w:val="Body-Regular"/>
    <w:link w:val="Body-BulletsChar"/>
    <w:qFormat/>
    <w:rsid w:val="00601A0D"/>
    <w:pPr>
      <w:numPr>
        <w:numId w:val="1"/>
      </w:numPr>
      <w:spacing w:after="160"/>
    </w:pPr>
    <w:rPr>
      <w:rFonts w:cs="MyriadPro-SemiboldCond"/>
      <w:color w:val="000000" w:themeColor="text1"/>
    </w:rPr>
  </w:style>
  <w:style w:type="paragraph" w:customStyle="1" w:styleId="Cover-Text">
    <w:name w:val="Cover - Text"/>
    <w:qFormat/>
    <w:rsid w:val="00601A0D"/>
    <w:pPr>
      <w:tabs>
        <w:tab w:val="left" w:pos="567"/>
      </w:tabs>
      <w:spacing w:after="100" w:line="230" w:lineRule="exact"/>
    </w:pPr>
    <w:rPr>
      <w:rFonts w:ascii="Calibri" w:hAnsi="Calibri"/>
      <w:b/>
      <w:color w:val="808080" w:themeColor="background1" w:themeShade="80"/>
      <w:sz w:val="22"/>
    </w:rPr>
  </w:style>
  <w:style w:type="paragraph" w:customStyle="1" w:styleId="Cover-Client">
    <w:name w:val="Cover - Client"/>
    <w:basedOn w:val="Cover-Title"/>
    <w:link w:val="Cover-ClientChar"/>
    <w:qFormat/>
    <w:rsid w:val="00601A0D"/>
    <w:pPr>
      <w:spacing w:after="720" w:line="400" w:lineRule="exact"/>
    </w:pPr>
    <w:rPr>
      <w:b w:val="0"/>
      <w:sz w:val="40"/>
    </w:rPr>
  </w:style>
  <w:style w:type="paragraph" w:styleId="Header">
    <w:name w:val="header"/>
    <w:basedOn w:val="Normal"/>
    <w:link w:val="HeaderChar"/>
    <w:uiPriority w:val="99"/>
    <w:rsid w:val="00981934"/>
    <w:pPr>
      <w:tabs>
        <w:tab w:val="center" w:pos="4320"/>
        <w:tab w:val="right" w:pos="8640"/>
      </w:tabs>
      <w:spacing w:after="0"/>
    </w:pPr>
  </w:style>
  <w:style w:type="character" w:customStyle="1" w:styleId="HeaderChar">
    <w:name w:val="Header Char"/>
    <w:basedOn w:val="DefaultParagraphFont"/>
    <w:link w:val="Header"/>
    <w:uiPriority w:val="99"/>
    <w:rsid w:val="00981934"/>
  </w:style>
  <w:style w:type="paragraph" w:customStyle="1" w:styleId="Chapter-Number">
    <w:name w:val="Chapter - Number"/>
    <w:qFormat/>
    <w:rsid w:val="00601A0D"/>
    <w:rPr>
      <w:rFonts w:ascii="Arial Narrow" w:hAnsi="Arial Narrow"/>
      <w:color w:val="5F80A7"/>
      <w:spacing w:val="-380"/>
      <w:sz w:val="600"/>
    </w:rPr>
  </w:style>
  <w:style w:type="paragraph" w:customStyle="1" w:styleId="Table-Body">
    <w:name w:val="Table-Body"/>
    <w:basedOn w:val="Body-Regular"/>
    <w:rsid w:val="00D80F23"/>
    <w:pPr>
      <w:spacing w:after="60" w:line="240" w:lineRule="exact"/>
      <w:ind w:left="0"/>
      <w:jc w:val="left"/>
    </w:pPr>
    <w:rPr>
      <w:rFonts w:cs="Calibri"/>
      <w:color w:val="5F80A7"/>
      <w:sz w:val="20"/>
      <w:szCs w:val="20"/>
    </w:rPr>
  </w:style>
  <w:style w:type="paragraph" w:customStyle="1" w:styleId="Table-Title">
    <w:name w:val="Table-Title"/>
    <w:basedOn w:val="Table-Body"/>
    <w:rsid w:val="00FA00DA"/>
    <w:pPr>
      <w:shd w:val="clear" w:color="auto" w:fill="5F80A7"/>
      <w:spacing w:before="80" w:after="40" w:line="220" w:lineRule="exact"/>
    </w:pPr>
    <w:rPr>
      <w:color w:val="FFFFFF" w:themeColor="background1"/>
    </w:rPr>
  </w:style>
  <w:style w:type="table" w:customStyle="1" w:styleId="CPCS-Tablestyle">
    <w:name w:val="CPCS - Table style"/>
    <w:basedOn w:val="TableNormal"/>
    <w:qFormat/>
    <w:rsid w:val="0046432F"/>
    <w:pPr>
      <w:spacing w:after="20"/>
    </w:pPr>
    <w:rPr>
      <w:rFonts w:ascii="Calibri" w:hAnsi="Calibri"/>
      <w:color w:val="5F80A7"/>
      <w:sz w:val="20"/>
    </w:rPr>
    <w:tblPr>
      <w:tblStyleRowBandSize w:val="1"/>
      <w:tblInd w:w="397" w:type="dxa"/>
      <w:tblBorders>
        <w:top w:val="single" w:sz="12" w:space="0" w:color="5F80A7"/>
        <w:left w:val="single" w:sz="12" w:space="0" w:color="5F80A7"/>
        <w:bottom w:val="single" w:sz="12" w:space="0" w:color="5F80A7"/>
        <w:right w:val="single" w:sz="12" w:space="0" w:color="5F80A7"/>
        <w:insideH w:val="single" w:sz="12" w:space="0" w:color="5F80A7"/>
        <w:insideV w:val="single" w:sz="12" w:space="0" w:color="5F80A7"/>
      </w:tblBorders>
      <w:tblCellMar>
        <w:top w:w="0" w:type="dxa"/>
        <w:left w:w="108" w:type="dxa"/>
        <w:bottom w:w="0" w:type="dxa"/>
        <w:right w:w="108" w:type="dxa"/>
      </w:tblCellMar>
    </w:tblPr>
    <w:tcPr>
      <w:shd w:val="clear" w:color="auto" w:fill="FFFFFF" w:themeFill="background1"/>
    </w:tcPr>
    <w:tblStylePr w:type="firstRow">
      <w:rPr>
        <w:rFonts w:ascii="Calibri" w:hAnsi="Calibri"/>
        <w:b w:val="0"/>
        <w:i w:val="0"/>
        <w:color w:val="FFFFFF" w:themeColor="background1"/>
        <w:sz w:val="20"/>
      </w:rPr>
      <w:tblPr/>
      <w:tcPr>
        <w:shd w:val="clear" w:color="auto" w:fill="5F80A7"/>
      </w:tcPr>
    </w:tblStylePr>
    <w:tblStylePr w:type="firstCol">
      <w:rPr>
        <w:rFonts w:ascii="Calibri" w:hAnsi="Calibri"/>
        <w:sz w:val="20"/>
      </w:rPr>
    </w:tblStylePr>
    <w:tblStylePr w:type="band1Horz">
      <w:rPr>
        <w:rFonts w:ascii="Calibri" w:hAnsi="Calibri"/>
      </w:rPr>
    </w:tblStylePr>
    <w:tblStylePr w:type="band2Horz">
      <w:rPr>
        <w:rFonts w:ascii="Calibri" w:hAnsi="Calibri"/>
      </w:rPr>
    </w:tblStylePr>
  </w:style>
  <w:style w:type="paragraph" w:customStyle="1" w:styleId="Source-Table">
    <w:name w:val="Source-Table"/>
    <w:link w:val="Source-TableChar"/>
    <w:rsid w:val="00FA4BD5"/>
    <w:pPr>
      <w:spacing w:before="40" w:after="120"/>
      <w:ind w:left="270"/>
    </w:pPr>
    <w:rPr>
      <w:rFonts w:ascii="Myriad Pro" w:hAnsi="Myriad Pro"/>
      <w:color w:val="808080" w:themeColor="background1" w:themeShade="80"/>
      <w:sz w:val="16"/>
      <w:szCs w:val="16"/>
    </w:rPr>
  </w:style>
  <w:style w:type="character" w:customStyle="1" w:styleId="Heading3Char">
    <w:name w:val="Heading 3 Char"/>
    <w:basedOn w:val="DefaultParagraphFont"/>
    <w:link w:val="Heading3"/>
    <w:rsid w:val="00A81A09"/>
    <w:rPr>
      <w:rFonts w:ascii="Calibri" w:eastAsiaTheme="majorEastAsia" w:hAnsi="Calibri" w:cstheme="majorBidi"/>
      <w:b/>
      <w:bCs/>
      <w:color w:val="5F80A7"/>
      <w:sz w:val="26"/>
      <w:szCs w:val="26"/>
    </w:rPr>
  </w:style>
  <w:style w:type="character" w:customStyle="1" w:styleId="Heading4Char">
    <w:name w:val="Heading 4 Char"/>
    <w:basedOn w:val="DefaultParagraphFont"/>
    <w:link w:val="Heading4"/>
    <w:rsid w:val="002A40E1"/>
    <w:rPr>
      <w:rFonts w:ascii="Myriad Pro" w:eastAsiaTheme="majorEastAsia" w:hAnsi="Myriad Pro" w:cstheme="majorBidi"/>
      <w:b/>
      <w:iCs/>
      <w:color w:val="000000" w:themeColor="text1"/>
    </w:rPr>
  </w:style>
  <w:style w:type="character" w:customStyle="1" w:styleId="Heading1Char">
    <w:name w:val="Heading 1 Char"/>
    <w:basedOn w:val="DefaultParagraphFont"/>
    <w:link w:val="Heading1"/>
    <w:rsid w:val="00601A0D"/>
    <w:rPr>
      <w:rFonts w:ascii="Arial Narrow" w:eastAsiaTheme="majorEastAsia" w:hAnsi="Arial Narrow" w:cstheme="majorBidi"/>
      <w:bCs/>
      <w:color w:val="F0A74E"/>
      <w:sz w:val="88"/>
      <w:szCs w:val="32"/>
    </w:rPr>
  </w:style>
  <w:style w:type="character" w:customStyle="1" w:styleId="Heading5Char">
    <w:name w:val="Heading 5 Char"/>
    <w:basedOn w:val="DefaultParagraphFont"/>
    <w:link w:val="Heading5"/>
    <w:rsid w:val="00B3464D"/>
    <w:rPr>
      <w:rFonts w:asciiTheme="majorHAnsi" w:eastAsiaTheme="majorEastAsia" w:hAnsiTheme="majorHAnsi" w:cstheme="majorBidi"/>
      <w:color w:val="255692" w:themeColor="accent1" w:themeShade="80"/>
      <w:sz w:val="22"/>
      <w:szCs w:val="22"/>
    </w:rPr>
  </w:style>
  <w:style w:type="character" w:customStyle="1" w:styleId="Heading6Char">
    <w:name w:val="Heading 6 Char"/>
    <w:basedOn w:val="DefaultParagraphFont"/>
    <w:link w:val="Heading6"/>
    <w:rsid w:val="00B3464D"/>
    <w:rPr>
      <w:rFonts w:asciiTheme="majorHAnsi" w:eastAsiaTheme="majorEastAsia" w:hAnsiTheme="majorHAnsi" w:cstheme="majorBidi"/>
      <w:i/>
      <w:iCs/>
      <w:color w:val="255692" w:themeColor="accent1" w:themeShade="80"/>
      <w:sz w:val="22"/>
      <w:szCs w:val="22"/>
    </w:rPr>
  </w:style>
  <w:style w:type="character" w:customStyle="1" w:styleId="Heading7Char">
    <w:name w:val="Heading 7 Char"/>
    <w:basedOn w:val="DefaultParagraphFont"/>
    <w:link w:val="Heading7"/>
    <w:rsid w:val="00B3464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sid w:val="00B3464D"/>
    <w:rPr>
      <w:rFonts w:asciiTheme="majorHAnsi" w:eastAsiaTheme="majorEastAsia" w:hAnsiTheme="majorHAnsi" w:cstheme="majorBidi"/>
      <w:color w:val="363636" w:themeColor="text1" w:themeTint="C9"/>
      <w:sz w:val="22"/>
      <w:szCs w:val="20"/>
    </w:rPr>
  </w:style>
  <w:style w:type="character" w:customStyle="1" w:styleId="Heading9Char">
    <w:name w:val="Heading 9 Char"/>
    <w:basedOn w:val="DefaultParagraphFont"/>
    <w:link w:val="Heading9"/>
    <w:rsid w:val="00B3464D"/>
    <w:rPr>
      <w:rFonts w:asciiTheme="majorHAnsi" w:eastAsiaTheme="majorEastAsia" w:hAnsiTheme="majorHAnsi" w:cstheme="majorBidi"/>
      <w:i/>
      <w:iCs/>
      <w:color w:val="363636" w:themeColor="text1" w:themeTint="C9"/>
      <w:sz w:val="22"/>
      <w:szCs w:val="20"/>
    </w:rPr>
  </w:style>
  <w:style w:type="character" w:styleId="PageNumber">
    <w:name w:val="page number"/>
    <w:basedOn w:val="DefaultParagraphFont"/>
    <w:rsid w:val="00995AD3"/>
  </w:style>
  <w:style w:type="paragraph" w:styleId="BalloonText">
    <w:name w:val="Balloon Text"/>
    <w:basedOn w:val="Normal"/>
    <w:link w:val="BalloonTextChar"/>
    <w:rsid w:val="00313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3E4D"/>
    <w:rPr>
      <w:rFonts w:ascii="Tahoma" w:hAnsi="Tahoma" w:cs="Tahoma"/>
      <w:sz w:val="16"/>
      <w:szCs w:val="16"/>
    </w:rPr>
  </w:style>
  <w:style w:type="paragraph" w:customStyle="1" w:styleId="Heading0">
    <w:name w:val="Heading 0"/>
    <w:basedOn w:val="Heading1"/>
    <w:link w:val="Heading0Char"/>
    <w:qFormat/>
    <w:rsid w:val="00601A0D"/>
    <w:pPr>
      <w:numPr>
        <w:numId w:val="0"/>
      </w:numPr>
      <w:ind w:left="270"/>
    </w:pPr>
  </w:style>
  <w:style w:type="paragraph" w:styleId="ListParagraph">
    <w:name w:val="List Paragraph"/>
    <w:basedOn w:val="Normal"/>
    <w:rsid w:val="003C64CE"/>
    <w:pPr>
      <w:ind w:left="720"/>
      <w:contextualSpacing/>
    </w:pPr>
  </w:style>
  <w:style w:type="character" w:customStyle="1" w:styleId="Heading0Char">
    <w:name w:val="Heading 0 Char"/>
    <w:basedOn w:val="Heading1Char"/>
    <w:link w:val="Heading0"/>
    <w:rsid w:val="00601A0D"/>
    <w:rPr>
      <w:rFonts w:ascii="Arial Narrow" w:eastAsiaTheme="majorEastAsia" w:hAnsi="Arial Narrow" w:cstheme="majorBidi"/>
      <w:bCs/>
      <w:color w:val="F0A74E"/>
      <w:sz w:val="88"/>
      <w:szCs w:val="32"/>
    </w:rPr>
  </w:style>
  <w:style w:type="paragraph" w:styleId="TOCHeading">
    <w:name w:val="TOC Heading"/>
    <w:basedOn w:val="Heading1"/>
    <w:next w:val="Normal"/>
    <w:uiPriority w:val="39"/>
    <w:unhideWhenUsed/>
    <w:qFormat/>
    <w:rsid w:val="00374C9E"/>
    <w:pPr>
      <w:numPr>
        <w:numId w:val="0"/>
      </w:numPr>
      <w:spacing w:before="480" w:line="276" w:lineRule="auto"/>
      <w:outlineLvl w:val="9"/>
    </w:pPr>
    <w:rPr>
      <w:b/>
      <w:color w:val="4381CF" w:themeColor="accent1" w:themeShade="BF"/>
      <w:sz w:val="28"/>
      <w:szCs w:val="28"/>
      <w:lang w:eastAsia="ja-JP"/>
    </w:rPr>
  </w:style>
  <w:style w:type="paragraph" w:styleId="TOC1">
    <w:name w:val="toc 1"/>
    <w:basedOn w:val="Normal"/>
    <w:next w:val="Normal"/>
    <w:autoRedefine/>
    <w:uiPriority w:val="39"/>
    <w:qFormat/>
    <w:rsid w:val="00FB7389"/>
    <w:pPr>
      <w:tabs>
        <w:tab w:val="right" w:leader="dot" w:pos="9965"/>
      </w:tabs>
      <w:spacing w:after="100"/>
      <w:ind w:left="0" w:right="-15"/>
    </w:pPr>
    <w:rPr>
      <w:b/>
      <w:noProof/>
    </w:rPr>
  </w:style>
  <w:style w:type="paragraph" w:styleId="TOC2">
    <w:name w:val="toc 2"/>
    <w:basedOn w:val="Normal"/>
    <w:next w:val="Normal"/>
    <w:autoRedefine/>
    <w:uiPriority w:val="39"/>
    <w:qFormat/>
    <w:rsid w:val="00374C9E"/>
    <w:pPr>
      <w:spacing w:after="100"/>
      <w:ind w:left="200"/>
    </w:pPr>
  </w:style>
  <w:style w:type="paragraph" w:styleId="TOC3">
    <w:name w:val="toc 3"/>
    <w:basedOn w:val="Normal"/>
    <w:next w:val="Normal"/>
    <w:autoRedefine/>
    <w:uiPriority w:val="39"/>
    <w:qFormat/>
    <w:rsid w:val="00374C9E"/>
    <w:pPr>
      <w:spacing w:after="100"/>
      <w:ind w:left="400"/>
    </w:pPr>
  </w:style>
  <w:style w:type="character" w:styleId="Hyperlink">
    <w:name w:val="Hyperlink"/>
    <w:basedOn w:val="DefaultParagraphFont"/>
    <w:uiPriority w:val="99"/>
    <w:unhideWhenUsed/>
    <w:rsid w:val="00374C9E"/>
    <w:rPr>
      <w:color w:val="5F80A7" w:themeColor="hyperlink"/>
      <w:u w:val="single"/>
    </w:rPr>
  </w:style>
  <w:style w:type="paragraph" w:styleId="Caption">
    <w:name w:val="caption"/>
    <w:basedOn w:val="Normal"/>
    <w:next w:val="Normal"/>
    <w:qFormat/>
    <w:rsid w:val="00601A0D"/>
    <w:pPr>
      <w:spacing w:line="240" w:lineRule="auto"/>
      <w:ind w:left="360" w:hanging="360"/>
      <w:jc w:val="center"/>
    </w:pPr>
    <w:rPr>
      <w:b/>
      <w:bCs/>
      <w:noProof/>
      <w:color w:val="8DB3E2" w:themeColor="accent1"/>
      <w:sz w:val="20"/>
      <w:szCs w:val="20"/>
    </w:rPr>
  </w:style>
  <w:style w:type="paragraph" w:styleId="NoteHeading">
    <w:name w:val="Note Heading"/>
    <w:basedOn w:val="Normal"/>
    <w:next w:val="Normal"/>
    <w:link w:val="NoteHeadingChar"/>
    <w:rsid w:val="002C7A2A"/>
    <w:pPr>
      <w:spacing w:after="0" w:line="240" w:lineRule="auto"/>
    </w:pPr>
  </w:style>
  <w:style w:type="character" w:customStyle="1" w:styleId="NoteHeadingChar">
    <w:name w:val="Note Heading Char"/>
    <w:basedOn w:val="DefaultParagraphFont"/>
    <w:link w:val="NoteHeading"/>
    <w:rsid w:val="002C7A2A"/>
    <w:rPr>
      <w:rFonts w:ascii="Myriad Pro Cond" w:hAnsi="Myriad Pro Cond"/>
      <w:sz w:val="20"/>
    </w:rPr>
  </w:style>
  <w:style w:type="paragraph" w:styleId="Signature">
    <w:name w:val="Signature"/>
    <w:basedOn w:val="Normal"/>
    <w:link w:val="SignatureChar"/>
    <w:rsid w:val="002C7A2A"/>
    <w:pPr>
      <w:spacing w:after="0" w:line="240" w:lineRule="auto"/>
      <w:ind w:left="4252"/>
    </w:pPr>
  </w:style>
  <w:style w:type="character" w:customStyle="1" w:styleId="SignatureChar">
    <w:name w:val="Signature Char"/>
    <w:basedOn w:val="DefaultParagraphFont"/>
    <w:link w:val="Signature"/>
    <w:rsid w:val="002C7A2A"/>
    <w:rPr>
      <w:rFonts w:ascii="Myriad Pro Cond" w:hAnsi="Myriad Pro Cond"/>
      <w:sz w:val="20"/>
    </w:rPr>
  </w:style>
  <w:style w:type="paragraph" w:styleId="Salutation">
    <w:name w:val="Salutation"/>
    <w:basedOn w:val="Normal"/>
    <w:next w:val="Normal"/>
    <w:link w:val="SalutationChar"/>
    <w:rsid w:val="002C7A2A"/>
  </w:style>
  <w:style w:type="character" w:customStyle="1" w:styleId="SalutationChar">
    <w:name w:val="Salutation Char"/>
    <w:basedOn w:val="DefaultParagraphFont"/>
    <w:link w:val="Salutation"/>
    <w:rsid w:val="002C7A2A"/>
    <w:rPr>
      <w:rFonts w:ascii="Myriad Pro Cond" w:hAnsi="Myriad Pro Cond"/>
      <w:sz w:val="20"/>
    </w:rPr>
  </w:style>
  <w:style w:type="paragraph" w:styleId="Title">
    <w:name w:val="Title"/>
    <w:basedOn w:val="Normal"/>
    <w:next w:val="Normal"/>
    <w:link w:val="TitleChar"/>
    <w:rsid w:val="002C7A2A"/>
    <w:pPr>
      <w:pBdr>
        <w:bottom w:val="single" w:sz="8" w:space="4" w:color="8DB3E2"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C7A2A"/>
    <w:rPr>
      <w:rFonts w:asciiTheme="majorHAnsi" w:eastAsiaTheme="majorEastAsia" w:hAnsiTheme="majorHAnsi" w:cstheme="majorBidi"/>
      <w:color w:val="17365D" w:themeColor="text2" w:themeShade="BF"/>
      <w:spacing w:val="5"/>
      <w:kern w:val="28"/>
      <w:sz w:val="52"/>
      <w:szCs w:val="52"/>
    </w:rPr>
  </w:style>
  <w:style w:type="paragraph" w:styleId="BlockText">
    <w:name w:val="Block Text"/>
    <w:basedOn w:val="Normal"/>
    <w:rsid w:val="002C7A2A"/>
    <w:pPr>
      <w:pBdr>
        <w:top w:val="single" w:sz="2" w:space="10" w:color="8DB3E2" w:themeColor="accent1" w:shadow="1"/>
        <w:left w:val="single" w:sz="2" w:space="10" w:color="8DB3E2" w:themeColor="accent1" w:shadow="1"/>
        <w:bottom w:val="single" w:sz="2" w:space="10" w:color="8DB3E2" w:themeColor="accent1" w:shadow="1"/>
        <w:right w:val="single" w:sz="2" w:space="10" w:color="8DB3E2" w:themeColor="accent1" w:shadow="1"/>
      </w:pBdr>
      <w:ind w:left="1152" w:right="1152"/>
    </w:pPr>
    <w:rPr>
      <w:rFonts w:asciiTheme="minorHAnsi" w:eastAsiaTheme="minorEastAsia" w:hAnsiTheme="minorHAnsi"/>
      <w:i/>
      <w:iCs/>
      <w:color w:val="8DB3E2" w:themeColor="accent1"/>
    </w:rPr>
  </w:style>
  <w:style w:type="paragraph" w:styleId="BodyText">
    <w:name w:val="Body Text"/>
    <w:basedOn w:val="Normal"/>
    <w:link w:val="BodyTextChar"/>
    <w:rsid w:val="002C7A2A"/>
    <w:pPr>
      <w:spacing w:after="120"/>
    </w:pPr>
  </w:style>
  <w:style w:type="character" w:customStyle="1" w:styleId="BodyTextChar">
    <w:name w:val="Body Text Char"/>
    <w:basedOn w:val="DefaultParagraphFont"/>
    <w:link w:val="BodyText"/>
    <w:rsid w:val="002C7A2A"/>
    <w:rPr>
      <w:rFonts w:ascii="Myriad Pro Cond" w:hAnsi="Myriad Pro Cond"/>
      <w:sz w:val="20"/>
    </w:rPr>
  </w:style>
  <w:style w:type="paragraph" w:styleId="BodyText2">
    <w:name w:val="Body Text 2"/>
    <w:basedOn w:val="Normal"/>
    <w:link w:val="BodyText2Char"/>
    <w:rsid w:val="002C7A2A"/>
    <w:pPr>
      <w:spacing w:after="120" w:line="480" w:lineRule="auto"/>
    </w:pPr>
  </w:style>
  <w:style w:type="character" w:customStyle="1" w:styleId="BodyText2Char">
    <w:name w:val="Body Text 2 Char"/>
    <w:basedOn w:val="DefaultParagraphFont"/>
    <w:link w:val="BodyText2"/>
    <w:rsid w:val="002C7A2A"/>
    <w:rPr>
      <w:rFonts w:ascii="Myriad Pro Cond" w:hAnsi="Myriad Pro Cond"/>
      <w:sz w:val="20"/>
    </w:rPr>
  </w:style>
  <w:style w:type="paragraph" w:styleId="BodyText3">
    <w:name w:val="Body Text 3"/>
    <w:basedOn w:val="Normal"/>
    <w:link w:val="BodyText3Char"/>
    <w:rsid w:val="002C7A2A"/>
    <w:pPr>
      <w:spacing w:after="120"/>
    </w:pPr>
    <w:rPr>
      <w:sz w:val="16"/>
      <w:szCs w:val="16"/>
    </w:rPr>
  </w:style>
  <w:style w:type="character" w:customStyle="1" w:styleId="BodyText3Char">
    <w:name w:val="Body Text 3 Char"/>
    <w:basedOn w:val="DefaultParagraphFont"/>
    <w:link w:val="BodyText3"/>
    <w:rsid w:val="002C7A2A"/>
    <w:rPr>
      <w:rFonts w:ascii="Myriad Pro Cond" w:hAnsi="Myriad Pro Cond"/>
      <w:sz w:val="16"/>
      <w:szCs w:val="16"/>
    </w:rPr>
  </w:style>
  <w:style w:type="paragraph" w:styleId="BodyTextFirstIndent">
    <w:name w:val="Body Text First Indent"/>
    <w:basedOn w:val="BodyText"/>
    <w:link w:val="BodyTextFirstIndentChar"/>
    <w:rsid w:val="002C7A2A"/>
    <w:pPr>
      <w:spacing w:after="200"/>
      <w:ind w:firstLine="360"/>
    </w:pPr>
  </w:style>
  <w:style w:type="character" w:customStyle="1" w:styleId="BodyTextFirstIndentChar">
    <w:name w:val="Body Text First Indent Char"/>
    <w:basedOn w:val="BodyTextChar"/>
    <w:link w:val="BodyTextFirstIndent"/>
    <w:rsid w:val="002C7A2A"/>
    <w:rPr>
      <w:rFonts w:ascii="Myriad Pro Cond" w:hAnsi="Myriad Pro Cond"/>
      <w:sz w:val="20"/>
    </w:rPr>
  </w:style>
  <w:style w:type="paragraph" w:styleId="BodyTextIndent">
    <w:name w:val="Body Text Indent"/>
    <w:basedOn w:val="Normal"/>
    <w:link w:val="BodyTextIndentChar"/>
    <w:rsid w:val="002C7A2A"/>
    <w:pPr>
      <w:spacing w:after="120"/>
      <w:ind w:left="283"/>
    </w:pPr>
  </w:style>
  <w:style w:type="character" w:customStyle="1" w:styleId="BodyTextIndentChar">
    <w:name w:val="Body Text Indent Char"/>
    <w:basedOn w:val="DefaultParagraphFont"/>
    <w:link w:val="BodyTextIndent"/>
    <w:rsid w:val="002C7A2A"/>
    <w:rPr>
      <w:rFonts w:ascii="Myriad Pro Cond" w:hAnsi="Myriad Pro Cond"/>
      <w:sz w:val="20"/>
    </w:rPr>
  </w:style>
  <w:style w:type="paragraph" w:styleId="BodyTextFirstIndent2">
    <w:name w:val="Body Text First Indent 2"/>
    <w:basedOn w:val="BodyTextIndent"/>
    <w:link w:val="BodyTextFirstIndent2Char"/>
    <w:rsid w:val="002C7A2A"/>
    <w:pPr>
      <w:spacing w:after="200"/>
      <w:ind w:left="360" w:firstLine="360"/>
    </w:pPr>
  </w:style>
  <w:style w:type="character" w:customStyle="1" w:styleId="BodyTextFirstIndent2Char">
    <w:name w:val="Body Text First Indent 2 Char"/>
    <w:basedOn w:val="BodyTextIndentChar"/>
    <w:link w:val="BodyTextFirstIndent2"/>
    <w:rsid w:val="002C7A2A"/>
    <w:rPr>
      <w:rFonts w:ascii="Myriad Pro Cond" w:hAnsi="Myriad Pro Cond"/>
      <w:sz w:val="20"/>
    </w:rPr>
  </w:style>
  <w:style w:type="paragraph" w:styleId="BodyTextIndent2">
    <w:name w:val="Body Text Indent 2"/>
    <w:basedOn w:val="Normal"/>
    <w:link w:val="BodyTextIndent2Char"/>
    <w:rsid w:val="002C7A2A"/>
    <w:pPr>
      <w:spacing w:after="120" w:line="480" w:lineRule="auto"/>
      <w:ind w:left="283"/>
    </w:pPr>
  </w:style>
  <w:style w:type="character" w:customStyle="1" w:styleId="BodyTextIndent2Char">
    <w:name w:val="Body Text Indent 2 Char"/>
    <w:basedOn w:val="DefaultParagraphFont"/>
    <w:link w:val="BodyTextIndent2"/>
    <w:rsid w:val="002C7A2A"/>
    <w:rPr>
      <w:rFonts w:ascii="Myriad Pro Cond" w:hAnsi="Myriad Pro Cond"/>
      <w:sz w:val="20"/>
    </w:rPr>
  </w:style>
  <w:style w:type="paragraph" w:styleId="BodyTextIndent3">
    <w:name w:val="Body Text Indent 3"/>
    <w:basedOn w:val="Normal"/>
    <w:link w:val="BodyTextIndent3Char"/>
    <w:rsid w:val="002C7A2A"/>
    <w:pPr>
      <w:spacing w:after="120"/>
      <w:ind w:left="283"/>
    </w:pPr>
    <w:rPr>
      <w:sz w:val="16"/>
      <w:szCs w:val="16"/>
    </w:rPr>
  </w:style>
  <w:style w:type="character" w:customStyle="1" w:styleId="BodyTextIndent3Char">
    <w:name w:val="Body Text Indent 3 Char"/>
    <w:basedOn w:val="DefaultParagraphFont"/>
    <w:link w:val="BodyTextIndent3"/>
    <w:rsid w:val="002C7A2A"/>
    <w:rPr>
      <w:rFonts w:ascii="Myriad Pro Cond" w:hAnsi="Myriad Pro Cond"/>
      <w:sz w:val="16"/>
      <w:szCs w:val="16"/>
    </w:rPr>
  </w:style>
  <w:style w:type="character" w:styleId="BookTitle">
    <w:name w:val="Book Title"/>
    <w:basedOn w:val="DefaultParagraphFont"/>
    <w:rsid w:val="002C7A2A"/>
    <w:rPr>
      <w:b/>
      <w:bCs/>
      <w:smallCaps/>
      <w:spacing w:val="5"/>
    </w:rPr>
  </w:style>
  <w:style w:type="paragraph" w:styleId="Closing">
    <w:name w:val="Closing"/>
    <w:basedOn w:val="Normal"/>
    <w:link w:val="ClosingChar"/>
    <w:rsid w:val="002C7A2A"/>
    <w:pPr>
      <w:spacing w:after="0" w:line="240" w:lineRule="auto"/>
      <w:ind w:left="4252"/>
    </w:pPr>
  </w:style>
  <w:style w:type="character" w:customStyle="1" w:styleId="ClosingChar">
    <w:name w:val="Closing Char"/>
    <w:basedOn w:val="DefaultParagraphFont"/>
    <w:link w:val="Closing"/>
    <w:rsid w:val="002C7A2A"/>
    <w:rPr>
      <w:rFonts w:ascii="Myriad Pro Cond" w:hAnsi="Myriad Pro Cond"/>
      <w:sz w:val="20"/>
    </w:rPr>
  </w:style>
  <w:style w:type="character" w:styleId="CommentReference">
    <w:name w:val="annotation reference"/>
    <w:basedOn w:val="DefaultParagraphFont"/>
    <w:rsid w:val="002C7A2A"/>
    <w:rPr>
      <w:sz w:val="16"/>
      <w:szCs w:val="16"/>
    </w:rPr>
  </w:style>
  <w:style w:type="paragraph" w:styleId="CommentText">
    <w:name w:val="annotation text"/>
    <w:basedOn w:val="Normal"/>
    <w:link w:val="CommentTextChar"/>
    <w:rsid w:val="002C7A2A"/>
    <w:pPr>
      <w:spacing w:line="240" w:lineRule="auto"/>
    </w:pPr>
    <w:rPr>
      <w:szCs w:val="20"/>
    </w:rPr>
  </w:style>
  <w:style w:type="character" w:customStyle="1" w:styleId="CommentTextChar">
    <w:name w:val="Comment Text Char"/>
    <w:basedOn w:val="DefaultParagraphFont"/>
    <w:link w:val="CommentText"/>
    <w:rsid w:val="002C7A2A"/>
    <w:rPr>
      <w:rFonts w:ascii="Myriad Pro Cond" w:hAnsi="Myriad Pro Cond"/>
      <w:sz w:val="20"/>
      <w:szCs w:val="20"/>
    </w:rPr>
  </w:style>
  <w:style w:type="paragraph" w:styleId="CommentSubject">
    <w:name w:val="annotation subject"/>
    <w:basedOn w:val="CommentText"/>
    <w:next w:val="CommentText"/>
    <w:link w:val="CommentSubjectChar"/>
    <w:rsid w:val="002C7A2A"/>
    <w:rPr>
      <w:b/>
      <w:bCs/>
    </w:rPr>
  </w:style>
  <w:style w:type="character" w:customStyle="1" w:styleId="CommentSubjectChar">
    <w:name w:val="Comment Subject Char"/>
    <w:basedOn w:val="CommentTextChar"/>
    <w:link w:val="CommentSubject"/>
    <w:rsid w:val="002C7A2A"/>
    <w:rPr>
      <w:rFonts w:ascii="Myriad Pro Cond" w:hAnsi="Myriad Pro Cond"/>
      <w:b/>
      <w:bCs/>
      <w:sz w:val="20"/>
      <w:szCs w:val="20"/>
    </w:rPr>
  </w:style>
  <w:style w:type="paragraph" w:styleId="Revision">
    <w:name w:val="Revision"/>
    <w:hidden/>
    <w:rsid w:val="00E531DC"/>
    <w:pPr>
      <w:spacing w:after="0"/>
    </w:pPr>
    <w:rPr>
      <w:rFonts w:ascii="Myriad Pro Cond" w:hAnsi="Myriad Pro Cond"/>
      <w:sz w:val="22"/>
      <w:szCs w:val="22"/>
    </w:rPr>
  </w:style>
  <w:style w:type="paragraph" w:customStyle="1" w:styleId="Body-Letter">
    <w:name w:val="Body - Letter"/>
    <w:basedOn w:val="Body-Regular"/>
    <w:link w:val="Body-LetterChar"/>
    <w:qFormat/>
    <w:rsid w:val="00601A0D"/>
    <w:pPr>
      <w:ind w:left="0"/>
      <w:jc w:val="left"/>
    </w:pPr>
  </w:style>
  <w:style w:type="character" w:customStyle="1" w:styleId="Body-RegularChar">
    <w:name w:val="Body - Regular Char"/>
    <w:basedOn w:val="DefaultParagraphFont"/>
    <w:link w:val="Body-Regular"/>
    <w:rsid w:val="00601A0D"/>
    <w:rPr>
      <w:rFonts w:ascii="Calibri" w:hAnsi="Calibri"/>
    </w:rPr>
  </w:style>
  <w:style w:type="character" w:customStyle="1" w:styleId="Body-LetterChar">
    <w:name w:val="Body - Letter Char"/>
    <w:basedOn w:val="Body-RegularChar"/>
    <w:link w:val="Body-Letter"/>
    <w:rsid w:val="00601A0D"/>
    <w:rPr>
      <w:rFonts w:ascii="Calibri" w:hAnsi="Calibri"/>
    </w:rPr>
  </w:style>
  <w:style w:type="paragraph" w:customStyle="1" w:styleId="Body-SalutationandClose">
    <w:name w:val="Body - Salutation and Close"/>
    <w:basedOn w:val="Body-Regular"/>
    <w:link w:val="Body-SalutationandCloseChar"/>
    <w:qFormat/>
    <w:rsid w:val="00601A0D"/>
    <w:pPr>
      <w:spacing w:after="0"/>
      <w:ind w:left="0"/>
    </w:pPr>
  </w:style>
  <w:style w:type="character" w:customStyle="1" w:styleId="Body-SalutationandCloseChar">
    <w:name w:val="Body - Salutation and Close Char"/>
    <w:basedOn w:val="Body-RegularChar"/>
    <w:link w:val="Body-SalutationandClose"/>
    <w:rsid w:val="00601A0D"/>
    <w:rPr>
      <w:rFonts w:ascii="Calibri" w:hAnsi="Calibri"/>
    </w:rPr>
  </w:style>
  <w:style w:type="paragraph" w:styleId="FootnoteText">
    <w:name w:val="footnote text"/>
    <w:basedOn w:val="Normal"/>
    <w:link w:val="FootnoteTextChar"/>
    <w:rsid w:val="00CF5400"/>
    <w:pPr>
      <w:spacing w:after="0" w:line="240" w:lineRule="auto"/>
    </w:pPr>
    <w:rPr>
      <w:sz w:val="20"/>
      <w:szCs w:val="20"/>
    </w:rPr>
  </w:style>
  <w:style w:type="character" w:customStyle="1" w:styleId="FootnoteTextChar">
    <w:name w:val="Footnote Text Char"/>
    <w:basedOn w:val="DefaultParagraphFont"/>
    <w:link w:val="FootnoteText"/>
    <w:rsid w:val="00CF5400"/>
    <w:rPr>
      <w:rFonts w:ascii="Myriad Pro Cond" w:hAnsi="Myriad Pro Cond"/>
      <w:sz w:val="20"/>
      <w:szCs w:val="20"/>
    </w:rPr>
  </w:style>
  <w:style w:type="character" w:styleId="FootnoteReference">
    <w:name w:val="footnote reference"/>
    <w:basedOn w:val="DefaultParagraphFont"/>
    <w:rsid w:val="00CF5400"/>
    <w:rPr>
      <w:vertAlign w:val="superscript"/>
    </w:rPr>
  </w:style>
  <w:style w:type="paragraph" w:customStyle="1" w:styleId="Boxes-Body">
    <w:name w:val="Boxes - Body"/>
    <w:basedOn w:val="Normal"/>
    <w:link w:val="Boxes-BodyChar"/>
    <w:qFormat/>
    <w:rsid w:val="008A2639"/>
    <w:pPr>
      <w:spacing w:line="240" w:lineRule="auto"/>
      <w:ind w:left="288" w:right="288"/>
      <w:jc w:val="left"/>
    </w:pPr>
    <w:rPr>
      <w:rFonts w:cs="Calibri"/>
      <w:sz w:val="20"/>
      <w:szCs w:val="20"/>
    </w:rPr>
  </w:style>
  <w:style w:type="character" w:customStyle="1" w:styleId="Boxes-BodyChar">
    <w:name w:val="Boxes - Body Char"/>
    <w:basedOn w:val="DefaultParagraphFont"/>
    <w:link w:val="Boxes-Body"/>
    <w:rsid w:val="008A2639"/>
    <w:rPr>
      <w:rFonts w:ascii="Calibri" w:hAnsi="Calibri" w:cs="Calibri"/>
      <w:sz w:val="20"/>
      <w:szCs w:val="20"/>
    </w:rPr>
  </w:style>
  <w:style w:type="paragraph" w:customStyle="1" w:styleId="DecimalAligned">
    <w:name w:val="Decimal Aligned"/>
    <w:basedOn w:val="Normal"/>
    <w:uiPriority w:val="40"/>
    <w:rsid w:val="009C64F2"/>
    <w:pPr>
      <w:tabs>
        <w:tab w:val="decimal" w:pos="360"/>
      </w:tabs>
      <w:spacing w:line="276" w:lineRule="auto"/>
      <w:ind w:left="0" w:right="0"/>
      <w:jc w:val="left"/>
    </w:pPr>
    <w:rPr>
      <w:rFonts w:asciiTheme="minorHAnsi" w:hAnsiTheme="minorHAnsi"/>
      <w:lang w:eastAsia="ja-JP"/>
    </w:rPr>
  </w:style>
  <w:style w:type="character" w:styleId="SubtleEmphasis">
    <w:name w:val="Subtle Emphasis"/>
    <w:basedOn w:val="DefaultParagraphFont"/>
    <w:uiPriority w:val="19"/>
    <w:rsid w:val="009C64F2"/>
    <w:rPr>
      <w:i/>
      <w:iCs/>
      <w:color w:val="7F7F7F" w:themeColor="text1" w:themeTint="80"/>
    </w:rPr>
  </w:style>
  <w:style w:type="table" w:styleId="LightShading-Accent1">
    <w:name w:val="Light Shading Accent 1"/>
    <w:basedOn w:val="TableNormal"/>
    <w:uiPriority w:val="60"/>
    <w:rsid w:val="009C64F2"/>
    <w:pPr>
      <w:spacing w:after="0"/>
    </w:pPr>
    <w:rPr>
      <w:rFonts w:eastAsiaTheme="minorEastAsia"/>
      <w:color w:val="4381CF" w:themeColor="accent1" w:themeShade="BF"/>
      <w:sz w:val="22"/>
      <w:szCs w:val="22"/>
      <w:lang w:eastAsia="ja-JP"/>
    </w:rPr>
    <w:tblPr>
      <w:tblStyleRowBandSize w:val="1"/>
      <w:tblStyleColBandSize w:val="1"/>
      <w:tblInd w:w="0" w:type="dxa"/>
      <w:tblBorders>
        <w:top w:val="single" w:sz="8" w:space="0" w:color="8DB3E2" w:themeColor="accent1"/>
        <w:bottom w:val="single" w:sz="8" w:space="0" w:color="8DB3E2" w:themeColor="accent1"/>
      </w:tblBorders>
      <w:tblCellMar>
        <w:top w:w="0" w:type="dxa"/>
        <w:left w:w="108" w:type="dxa"/>
        <w:bottom w:w="0" w:type="dxa"/>
        <w:right w:w="108" w:type="dxa"/>
      </w:tblCellMar>
    </w:tblPr>
    <w:tblStylePr w:type="firstRow">
      <w:pPr>
        <w:spacing w:before="0" w:after="0" w:line="240" w:lineRule="auto"/>
      </w:pPr>
      <w:rPr>
        <w:b/>
        <w:bCs/>
        <w:color w:val="4381CF" w:themeColor="accent1" w:themeShade="BF"/>
      </w:rPr>
      <w:tblPr/>
      <w:tcPr>
        <w:tcBorders>
          <w:top w:val="single" w:sz="8" w:space="0" w:color="8DB3E2" w:themeColor="accent1"/>
          <w:left w:val="nil"/>
          <w:bottom w:val="single" w:sz="8" w:space="0" w:color="8DB3E2" w:themeColor="accent1"/>
          <w:right w:val="nil"/>
          <w:insideH w:val="nil"/>
          <w:insideV w:val="nil"/>
        </w:tcBorders>
      </w:tcPr>
    </w:tblStylePr>
    <w:tblStylePr w:type="lastRow">
      <w:pPr>
        <w:spacing w:before="0" w:after="0" w:line="240" w:lineRule="auto"/>
      </w:pPr>
      <w:rPr>
        <w:b/>
        <w:bCs/>
        <w:color w:val="4381CF" w:themeColor="accent1" w:themeShade="BF"/>
      </w:rPr>
      <w:tblPr/>
      <w:tcPr>
        <w:tcBorders>
          <w:top w:val="single" w:sz="8" w:space="0" w:color="8DB3E2" w:themeColor="accent1"/>
          <w:left w:val="nil"/>
          <w:bottom w:val="single" w:sz="8" w:space="0" w:color="8DB3E2" w:themeColor="accent1"/>
          <w:right w:val="nil"/>
          <w:insideH w:val="nil"/>
          <w:insideV w:val="nil"/>
        </w:tcBorders>
      </w:tcPr>
    </w:tblStylePr>
    <w:tblStylePr w:type="firstCol">
      <w:rPr>
        <w:b/>
        <w:bCs/>
        <w:color w:val="4381CF" w:themeColor="accent1" w:themeShade="BF"/>
      </w:rPr>
    </w:tblStylePr>
    <w:tblStylePr w:type="lastCol">
      <w:rPr>
        <w:b/>
        <w:bCs/>
        <w:color w:val="4381CF" w:themeColor="accent1" w:themeShade="BF"/>
      </w:rPr>
    </w:tblStylePr>
    <w:tblStylePr w:type="band1Vert">
      <w:tblPr/>
      <w:tcPr>
        <w:tcBorders>
          <w:left w:val="nil"/>
          <w:right w:val="nil"/>
          <w:insideH w:val="nil"/>
          <w:insideV w:val="nil"/>
        </w:tcBorders>
        <w:shd w:val="clear" w:color="auto" w:fill="E2ECF7" w:themeFill="accent1" w:themeFillTint="3F"/>
      </w:tcPr>
    </w:tblStylePr>
    <w:tblStylePr w:type="band1Horz">
      <w:tblPr/>
      <w:tcPr>
        <w:tcBorders>
          <w:left w:val="nil"/>
          <w:right w:val="nil"/>
          <w:insideH w:val="nil"/>
          <w:insideV w:val="nil"/>
        </w:tcBorders>
        <w:shd w:val="clear" w:color="auto" w:fill="E2ECF7" w:themeFill="accent1" w:themeFillTint="3F"/>
      </w:tcPr>
    </w:tblStylePr>
  </w:style>
  <w:style w:type="paragraph" w:customStyle="1" w:styleId="Boxes-Bullets">
    <w:name w:val="Boxes - Bullets"/>
    <w:basedOn w:val="Body-Bullets"/>
    <w:link w:val="Boxes-BulletsChar"/>
    <w:qFormat/>
    <w:rsid w:val="0079619A"/>
    <w:rPr>
      <w:rFonts w:cs="Calibri"/>
      <w:sz w:val="20"/>
      <w:szCs w:val="20"/>
    </w:rPr>
  </w:style>
  <w:style w:type="character" w:customStyle="1" w:styleId="Body-BulletsChar">
    <w:name w:val="Body - Bullets Char"/>
    <w:basedOn w:val="Body-RegularChar"/>
    <w:link w:val="Body-Bullets"/>
    <w:rsid w:val="00601A0D"/>
    <w:rPr>
      <w:rFonts w:ascii="Calibri" w:hAnsi="Calibri" w:cs="MyriadPro-SemiboldCond"/>
      <w:color w:val="000000" w:themeColor="text1"/>
    </w:rPr>
  </w:style>
  <w:style w:type="character" w:customStyle="1" w:styleId="Boxes-BulletsChar">
    <w:name w:val="Boxes - Bullets Char"/>
    <w:basedOn w:val="Body-BulletsChar"/>
    <w:link w:val="Boxes-Bullets"/>
    <w:rsid w:val="0079619A"/>
    <w:rPr>
      <w:rFonts w:ascii="Calibri" w:hAnsi="Calibri" w:cs="Calibri"/>
      <w:color w:val="000000" w:themeColor="text1"/>
      <w:sz w:val="20"/>
      <w:szCs w:val="20"/>
    </w:rPr>
  </w:style>
  <w:style w:type="table" w:styleId="LightList-Accent3">
    <w:name w:val="Light List Accent 3"/>
    <w:basedOn w:val="TableNormal"/>
    <w:uiPriority w:val="61"/>
    <w:rsid w:val="005C4BB4"/>
    <w:pPr>
      <w:spacing w:after="0"/>
    </w:pPr>
    <w:rPr>
      <w:rFonts w:eastAsiaTheme="minorEastAsia"/>
      <w:sz w:val="22"/>
      <w:szCs w:val="22"/>
      <w:lang w:eastAsia="ja-JP"/>
    </w:rPr>
    <w:tblPr>
      <w:tblStyleRowBandSize w:val="1"/>
      <w:tblStyleColBandSize w:val="1"/>
      <w:tblInd w:w="0" w:type="dxa"/>
      <w:tblBorders>
        <w:top w:val="single" w:sz="8" w:space="0" w:color="8CB343" w:themeColor="accent3"/>
        <w:left w:val="single" w:sz="8" w:space="0" w:color="8CB343" w:themeColor="accent3"/>
        <w:bottom w:val="single" w:sz="8" w:space="0" w:color="8CB343" w:themeColor="accent3"/>
        <w:right w:val="single" w:sz="8" w:space="0" w:color="8CB34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CB343" w:themeFill="accent3"/>
      </w:tcPr>
    </w:tblStylePr>
    <w:tblStylePr w:type="lastRow">
      <w:pPr>
        <w:spacing w:before="0" w:after="0" w:line="240" w:lineRule="auto"/>
      </w:pPr>
      <w:rPr>
        <w:b/>
        <w:bCs/>
      </w:rPr>
      <w:tblPr/>
      <w:tcPr>
        <w:tcBorders>
          <w:top w:val="double" w:sz="6" w:space="0" w:color="8CB343" w:themeColor="accent3"/>
          <w:left w:val="single" w:sz="8" w:space="0" w:color="8CB343" w:themeColor="accent3"/>
          <w:bottom w:val="single" w:sz="8" w:space="0" w:color="8CB343" w:themeColor="accent3"/>
          <w:right w:val="single" w:sz="8" w:space="0" w:color="8CB343" w:themeColor="accent3"/>
        </w:tcBorders>
      </w:tcPr>
    </w:tblStylePr>
    <w:tblStylePr w:type="firstCol">
      <w:rPr>
        <w:b/>
        <w:bCs/>
      </w:rPr>
    </w:tblStylePr>
    <w:tblStylePr w:type="lastCol">
      <w:rPr>
        <w:b/>
        <w:bCs/>
      </w:rPr>
    </w:tblStylePr>
    <w:tblStylePr w:type="band1Vert">
      <w:tblPr/>
      <w:tcPr>
        <w:tcBorders>
          <w:top w:val="single" w:sz="8" w:space="0" w:color="8CB343" w:themeColor="accent3"/>
          <w:left w:val="single" w:sz="8" w:space="0" w:color="8CB343" w:themeColor="accent3"/>
          <w:bottom w:val="single" w:sz="8" w:space="0" w:color="8CB343" w:themeColor="accent3"/>
          <w:right w:val="single" w:sz="8" w:space="0" w:color="8CB343" w:themeColor="accent3"/>
        </w:tcBorders>
      </w:tcPr>
    </w:tblStylePr>
    <w:tblStylePr w:type="band1Horz">
      <w:tblPr/>
      <w:tcPr>
        <w:tcBorders>
          <w:top w:val="single" w:sz="8" w:space="0" w:color="8CB343" w:themeColor="accent3"/>
          <w:left w:val="single" w:sz="8" w:space="0" w:color="8CB343" w:themeColor="accent3"/>
          <w:bottom w:val="single" w:sz="8" w:space="0" w:color="8CB343" w:themeColor="accent3"/>
          <w:right w:val="single" w:sz="8" w:space="0" w:color="8CB343" w:themeColor="accent3"/>
        </w:tcBorders>
      </w:tcPr>
    </w:tblStylePr>
  </w:style>
  <w:style w:type="paragraph" w:customStyle="1" w:styleId="Cover-DocumentType">
    <w:name w:val="Cover-Document Type"/>
    <w:basedOn w:val="Cover-Client"/>
    <w:link w:val="Cover-DocumentTypeChar"/>
    <w:qFormat/>
    <w:rsid w:val="00A26F57"/>
    <w:rPr>
      <w:color w:val="FFFFFF" w:themeColor="background1"/>
    </w:rPr>
  </w:style>
  <w:style w:type="character" w:customStyle="1" w:styleId="Cover-TitleChar">
    <w:name w:val="Cover - Title Char"/>
    <w:basedOn w:val="DefaultParagraphFont"/>
    <w:link w:val="Cover-Title"/>
    <w:rsid w:val="00601A0D"/>
    <w:rPr>
      <w:rFonts w:ascii="Calibri" w:hAnsi="Calibri"/>
      <w:b/>
      <w:color w:val="5F80A7"/>
      <w:sz w:val="56"/>
    </w:rPr>
  </w:style>
  <w:style w:type="character" w:customStyle="1" w:styleId="Cover-ClientChar">
    <w:name w:val="Cover - Client Char"/>
    <w:basedOn w:val="Cover-TitleChar"/>
    <w:link w:val="Cover-Client"/>
    <w:rsid w:val="00601A0D"/>
    <w:rPr>
      <w:rFonts w:ascii="Calibri" w:hAnsi="Calibri"/>
      <w:b w:val="0"/>
      <w:color w:val="5F80A7"/>
      <w:sz w:val="40"/>
    </w:rPr>
  </w:style>
  <w:style w:type="character" w:customStyle="1" w:styleId="Cover-DocumentTypeChar">
    <w:name w:val="Cover-Document Type Char"/>
    <w:basedOn w:val="Cover-ClientChar"/>
    <w:link w:val="Cover-DocumentType"/>
    <w:rsid w:val="00A26F57"/>
    <w:rPr>
      <w:rFonts w:ascii="Myriad Pro" w:hAnsi="Myriad Pro"/>
      <w:b w:val="0"/>
      <w:color w:val="FFFFFF" w:themeColor="background1"/>
      <w:sz w:val="40"/>
      <w:lang w:val="en-CA"/>
    </w:rPr>
  </w:style>
  <w:style w:type="paragraph" w:customStyle="1" w:styleId="Task-Level1Heading">
    <w:name w:val="Task-Level 1 Heading"/>
    <w:basedOn w:val="Normal"/>
    <w:next w:val="Body-Regular"/>
    <w:link w:val="Task-Level1HeadingChar"/>
    <w:rsid w:val="00372A3B"/>
    <w:pPr>
      <w:keepNext/>
      <w:numPr>
        <w:numId w:val="3"/>
      </w:numPr>
      <w:pBdr>
        <w:top w:val="single" w:sz="12" w:space="1" w:color="5F80A7"/>
        <w:left w:val="single" w:sz="12" w:space="0" w:color="5F80A7"/>
        <w:bottom w:val="single" w:sz="12" w:space="1" w:color="5F80A7"/>
        <w:right w:val="single" w:sz="12" w:space="0" w:color="5F80A7"/>
      </w:pBdr>
      <w:tabs>
        <w:tab w:val="left" w:pos="9720"/>
      </w:tabs>
      <w:spacing w:before="640" w:after="120" w:line="240" w:lineRule="auto"/>
      <w:ind w:left="1620" w:right="258" w:hanging="1350"/>
      <w:outlineLvl w:val="1"/>
    </w:pPr>
    <w:rPr>
      <w:rFonts w:eastAsia="Times New Roman" w:cs="Times New Roman"/>
      <w:b/>
      <w:color w:val="5F80A7"/>
      <w:sz w:val="28"/>
      <w:szCs w:val="24"/>
      <w:lang w:val="en-AU"/>
    </w:rPr>
  </w:style>
  <w:style w:type="paragraph" w:customStyle="1" w:styleId="Task-Level2Heading">
    <w:name w:val="Task-Level 2 Heading"/>
    <w:basedOn w:val="Normal"/>
    <w:next w:val="Body-Regular"/>
    <w:link w:val="Task-Level2HeadingChar"/>
    <w:rsid w:val="00372A3B"/>
    <w:pPr>
      <w:keepNext/>
      <w:numPr>
        <w:ilvl w:val="1"/>
        <w:numId w:val="3"/>
      </w:numPr>
      <w:spacing w:before="240" w:after="120" w:line="240" w:lineRule="auto"/>
      <w:ind w:left="1620" w:right="258" w:hanging="1350"/>
      <w:outlineLvl w:val="2"/>
    </w:pPr>
    <w:rPr>
      <w:rFonts w:eastAsia="Times New Roman" w:cs="Times New Roman"/>
      <w:b/>
      <w:color w:val="5F80A7"/>
      <w:sz w:val="26"/>
      <w:szCs w:val="26"/>
      <w:lang w:val="en-GB"/>
    </w:rPr>
  </w:style>
  <w:style w:type="character" w:customStyle="1" w:styleId="Task-Level1HeadingChar">
    <w:name w:val="Task-Level 1 Heading Char"/>
    <w:basedOn w:val="DefaultParagraphFont"/>
    <w:link w:val="Task-Level1Heading"/>
    <w:rsid w:val="00372A3B"/>
    <w:rPr>
      <w:rFonts w:ascii="Calibri" w:eastAsia="Times New Roman" w:hAnsi="Calibri" w:cs="Times New Roman"/>
      <w:b/>
      <w:color w:val="5F80A7"/>
      <w:sz w:val="28"/>
      <w:lang w:val="en-AU"/>
    </w:rPr>
  </w:style>
  <w:style w:type="character" w:customStyle="1" w:styleId="Task-Level2HeadingChar">
    <w:name w:val="Task-Level 2 Heading Char"/>
    <w:basedOn w:val="DefaultParagraphFont"/>
    <w:link w:val="Task-Level2Heading"/>
    <w:rsid w:val="00372A3B"/>
    <w:rPr>
      <w:rFonts w:ascii="Calibri" w:eastAsia="Times New Roman" w:hAnsi="Calibri" w:cs="Times New Roman"/>
      <w:b/>
      <w:color w:val="5F80A7"/>
      <w:sz w:val="26"/>
      <w:szCs w:val="26"/>
      <w:lang w:val="en-GB"/>
    </w:rPr>
  </w:style>
  <w:style w:type="paragraph" w:customStyle="1" w:styleId="Task-Level3Heading">
    <w:name w:val="Task-Level 3 Heading"/>
    <w:basedOn w:val="Normal"/>
    <w:next w:val="Body-Regular"/>
    <w:rsid w:val="005E28CC"/>
    <w:pPr>
      <w:numPr>
        <w:ilvl w:val="2"/>
        <w:numId w:val="3"/>
      </w:numPr>
      <w:spacing w:before="240" w:after="60" w:line="240" w:lineRule="auto"/>
      <w:ind w:left="1628" w:right="0" w:hanging="1354"/>
      <w:outlineLvl w:val="3"/>
    </w:pPr>
    <w:rPr>
      <w:rFonts w:eastAsia="Times New Roman" w:cs="Times New Roman"/>
      <w:b/>
      <w:sz w:val="24"/>
      <w:szCs w:val="24"/>
      <w:lang w:val="en-GB"/>
    </w:rPr>
  </w:style>
  <w:style w:type="paragraph" w:customStyle="1" w:styleId="Task-Phase">
    <w:name w:val="Task-Phase"/>
    <w:basedOn w:val="Body-Regular"/>
    <w:next w:val="Body-Regular"/>
    <w:link w:val="Task-PhaseChar"/>
    <w:rsid w:val="005E28CC"/>
    <w:pPr>
      <w:numPr>
        <w:numId w:val="4"/>
      </w:numPr>
      <w:pBdr>
        <w:top w:val="single" w:sz="12" w:space="1" w:color="5F80A7"/>
        <w:left w:val="single" w:sz="12" w:space="0" w:color="5F80A7"/>
        <w:bottom w:val="single" w:sz="12" w:space="1" w:color="5F80A7"/>
        <w:right w:val="single" w:sz="12" w:space="4" w:color="5F80A7"/>
      </w:pBdr>
      <w:shd w:val="clear" w:color="auto" w:fill="5F80A7"/>
      <w:spacing w:before="360" w:after="120"/>
      <w:ind w:left="1620" w:hanging="1350"/>
    </w:pPr>
    <w:rPr>
      <w:b/>
      <w:color w:val="FFFFFF" w:themeColor="background1"/>
      <w:sz w:val="32"/>
      <w:szCs w:val="32"/>
      <w:lang w:val="en-GB"/>
    </w:rPr>
  </w:style>
  <w:style w:type="paragraph" w:customStyle="1" w:styleId="Source-Graphic">
    <w:name w:val="Source-Graphic"/>
    <w:basedOn w:val="Source-Table"/>
    <w:link w:val="Source-GraphicChar"/>
    <w:qFormat/>
    <w:rsid w:val="00601A0D"/>
    <w:pPr>
      <w:ind w:left="0"/>
    </w:pPr>
    <w:rPr>
      <w:rFonts w:ascii="Calibri" w:hAnsi="Calibri"/>
    </w:rPr>
  </w:style>
  <w:style w:type="character" w:customStyle="1" w:styleId="Task-PhaseChar">
    <w:name w:val="Task-Phase Char"/>
    <w:basedOn w:val="Body-RegularChar"/>
    <w:link w:val="Task-Phase"/>
    <w:rsid w:val="005E28CC"/>
    <w:rPr>
      <w:rFonts w:ascii="Calibri" w:hAnsi="Calibri"/>
      <w:b/>
      <w:color w:val="FFFFFF" w:themeColor="background1"/>
      <w:sz w:val="32"/>
      <w:szCs w:val="32"/>
      <w:shd w:val="clear" w:color="auto" w:fill="5F80A7"/>
      <w:lang w:val="en-GB"/>
    </w:rPr>
  </w:style>
  <w:style w:type="character" w:customStyle="1" w:styleId="Source-TableChar">
    <w:name w:val="Source-Table Char"/>
    <w:basedOn w:val="DefaultParagraphFont"/>
    <w:link w:val="Source-Table"/>
    <w:rsid w:val="002B611B"/>
    <w:rPr>
      <w:rFonts w:ascii="Myriad Pro" w:hAnsi="Myriad Pro"/>
      <w:color w:val="808080" w:themeColor="background1" w:themeShade="80"/>
      <w:sz w:val="16"/>
      <w:szCs w:val="16"/>
    </w:rPr>
  </w:style>
  <w:style w:type="character" w:customStyle="1" w:styleId="Source-GraphicChar">
    <w:name w:val="Source-Graphic Char"/>
    <w:basedOn w:val="Source-TableChar"/>
    <w:link w:val="Source-Graphic"/>
    <w:rsid w:val="00601A0D"/>
    <w:rPr>
      <w:rFonts w:ascii="Calibri" w:hAnsi="Calibri"/>
      <w:color w:val="808080" w:themeColor="background1" w:themeShade="80"/>
      <w:sz w:val="16"/>
      <w:szCs w:val="16"/>
    </w:rPr>
  </w:style>
  <w:style w:type="paragraph" w:customStyle="1" w:styleId="TORRef">
    <w:name w:val="TOR Ref"/>
    <w:basedOn w:val="Body-Regular"/>
    <w:link w:val="TORRefChar"/>
    <w:rsid w:val="0091316E"/>
    <w:rPr>
      <w:color w:val="5F80A7"/>
      <w:sz w:val="20"/>
      <w:szCs w:val="20"/>
      <w:lang w:val="en-GB"/>
    </w:rPr>
  </w:style>
  <w:style w:type="character" w:customStyle="1" w:styleId="TORRefChar">
    <w:name w:val="TOR Ref Char"/>
    <w:basedOn w:val="Body-RegularChar"/>
    <w:link w:val="TORRef"/>
    <w:rsid w:val="0091316E"/>
    <w:rPr>
      <w:rFonts w:ascii="Myriad Pro" w:hAnsi="Myriad Pro"/>
      <w:color w:val="5F80A7"/>
      <w:sz w:val="20"/>
      <w:szCs w:val="20"/>
      <w:lang w:val="en-GB"/>
    </w:rPr>
  </w:style>
  <w:style w:type="paragraph" w:customStyle="1" w:styleId="Table-Bullets">
    <w:name w:val="Table - Bullets"/>
    <w:basedOn w:val="Body-Bullets"/>
    <w:link w:val="Table-BulletsChar"/>
    <w:qFormat/>
    <w:rsid w:val="00501C4C"/>
    <w:pPr>
      <w:tabs>
        <w:tab w:val="clear" w:pos="2083"/>
        <w:tab w:val="left" w:pos="144"/>
      </w:tabs>
      <w:spacing w:after="0"/>
      <w:ind w:left="0" w:right="0" w:firstLine="0"/>
    </w:pPr>
    <w:rPr>
      <w:noProof/>
      <w:color w:val="5F80A7" w:themeColor="accent5"/>
      <w:sz w:val="20"/>
      <w:szCs w:val="20"/>
    </w:rPr>
  </w:style>
  <w:style w:type="character" w:customStyle="1" w:styleId="Table-BulletsChar">
    <w:name w:val="Table - Bullets Char"/>
    <w:basedOn w:val="Body-BulletsChar"/>
    <w:link w:val="Table-Bullets"/>
    <w:rsid w:val="00501C4C"/>
    <w:rPr>
      <w:rFonts w:ascii="Calibri" w:hAnsi="Calibri" w:cs="MyriadPro-SemiboldCond"/>
      <w:noProof/>
      <w:color w:val="5F80A7" w:themeColor="accent5"/>
      <w:sz w:val="20"/>
      <w:szCs w:val="20"/>
    </w:rPr>
  </w:style>
  <w:style w:type="table" w:customStyle="1" w:styleId="TableGrid1">
    <w:name w:val="Table Grid1"/>
    <w:basedOn w:val="TableNormal"/>
    <w:next w:val="TableGrid"/>
    <w:uiPriority w:val="59"/>
    <w:rsid w:val="00501C4C"/>
    <w:pPr>
      <w:spacing w:after="0"/>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
    <w:name w:val="1"/>
    <w:rsid w:val="00954E40"/>
    <w:rPr>
      <w:rFonts w:ascii="Univers" w:hAnsi="Univers"/>
      <w:b/>
      <w:bCs/>
      <w:sz w:val="22"/>
      <w:szCs w:val="22"/>
      <w:lang w:val="en-GB" w:eastAsia="x-none"/>
    </w:rPr>
  </w:style>
  <w:style w:type="table" w:customStyle="1" w:styleId="CPCS-Tablestyle1">
    <w:name w:val="CPCS - Table style1"/>
    <w:basedOn w:val="TableNormal"/>
    <w:qFormat/>
    <w:rsid w:val="007A5FC6"/>
    <w:pPr>
      <w:spacing w:after="20"/>
    </w:pPr>
    <w:rPr>
      <w:rFonts w:ascii="Calibri" w:hAnsi="Calibri"/>
      <w:color w:val="5F80A7"/>
      <w:sz w:val="20"/>
    </w:rPr>
    <w:tblPr>
      <w:tblStyleRowBandSize w:val="1"/>
      <w:tblInd w:w="397" w:type="dxa"/>
      <w:tblBorders>
        <w:top w:val="single" w:sz="12" w:space="0" w:color="5F80A7"/>
        <w:left w:val="single" w:sz="12" w:space="0" w:color="5F80A7"/>
        <w:bottom w:val="single" w:sz="12" w:space="0" w:color="5F80A7"/>
        <w:right w:val="single" w:sz="12" w:space="0" w:color="5F80A7"/>
        <w:insideH w:val="single" w:sz="12" w:space="0" w:color="5F80A7"/>
        <w:insideV w:val="single" w:sz="12" w:space="0" w:color="5F80A7"/>
      </w:tblBorders>
      <w:tblCellMar>
        <w:top w:w="0" w:type="dxa"/>
        <w:left w:w="108" w:type="dxa"/>
        <w:bottom w:w="0" w:type="dxa"/>
        <w:right w:w="108" w:type="dxa"/>
      </w:tblCellMar>
    </w:tblPr>
    <w:tcPr>
      <w:shd w:val="clear" w:color="auto" w:fill="FFFFFF"/>
    </w:tcPr>
    <w:tblStylePr w:type="firstRow">
      <w:rPr>
        <w:rFonts w:ascii="Calibri" w:hAnsi="Calibri"/>
        <w:b w:val="0"/>
        <w:i w:val="0"/>
        <w:color w:val="FFFFFF"/>
        <w:sz w:val="20"/>
      </w:rPr>
      <w:tblPr/>
      <w:tcPr>
        <w:shd w:val="clear" w:color="auto" w:fill="5F80A7"/>
      </w:tcPr>
    </w:tblStylePr>
    <w:tblStylePr w:type="firstCol">
      <w:rPr>
        <w:rFonts w:ascii="Calibri" w:hAnsi="Calibri"/>
        <w:sz w:val="20"/>
      </w:rPr>
    </w:tblStylePr>
    <w:tblStylePr w:type="band1Horz">
      <w:rPr>
        <w:rFonts w:ascii="Calibri" w:hAnsi="Calibri"/>
      </w:rPr>
    </w:tblStylePr>
    <w:tblStylePr w:type="band2Horz">
      <w:rPr>
        <w:rFonts w:ascii="Calibri" w:hAnsi="Calibri"/>
      </w:rPr>
    </w:tblStylePr>
  </w:style>
  <w:style w:type="paragraph" w:customStyle="1" w:styleId="PuceGrise">
    <w:name w:val="Puce Grise"/>
    <w:basedOn w:val="Normal"/>
    <w:next w:val="Normal"/>
    <w:rsid w:val="003E330B"/>
    <w:pPr>
      <w:numPr>
        <w:numId w:val="8"/>
      </w:numPr>
      <w:tabs>
        <w:tab w:val="left" w:pos="288"/>
      </w:tabs>
      <w:spacing w:before="10" w:after="10" w:line="240" w:lineRule="auto"/>
      <w:ind w:right="0"/>
      <w:jc w:val="left"/>
    </w:pPr>
    <w:rPr>
      <w:rFonts w:ascii="Arial" w:eastAsia="Times New Roman" w:hAnsi="Arial" w:cs="Times New Roman"/>
      <w:sz w:val="19"/>
      <w:szCs w:val="20"/>
      <w:lang w:val="en-GB" w:eastAsia="fr-FR"/>
    </w:rPr>
  </w:style>
  <w:style w:type="paragraph" w:customStyle="1" w:styleId="normaltableau">
    <w:name w:val="normal_tableau"/>
    <w:basedOn w:val="Normal"/>
    <w:rsid w:val="003E330B"/>
    <w:pPr>
      <w:spacing w:before="120" w:after="120" w:line="240" w:lineRule="auto"/>
      <w:ind w:left="0" w:right="0"/>
    </w:pPr>
    <w:rPr>
      <w:rFonts w:ascii="Optima" w:eastAsia="Times New Roman" w:hAnsi="Optima" w:cs="Times New Roman"/>
      <w:szCs w:val="20"/>
      <w:lang w:val="en-GB" w:eastAsia="en-GB"/>
    </w:rPr>
  </w:style>
  <w:style w:type="paragraph" w:customStyle="1" w:styleId="AddressTR">
    <w:name w:val="AddressTR"/>
    <w:basedOn w:val="Normal"/>
    <w:next w:val="Normal"/>
    <w:rsid w:val="003E330B"/>
    <w:pPr>
      <w:spacing w:after="720" w:line="240" w:lineRule="auto"/>
      <w:ind w:left="5103" w:right="0"/>
      <w:jc w:val="left"/>
    </w:pPr>
    <w:rPr>
      <w:rFonts w:ascii="Times New Roman" w:eastAsia="Times New Roman" w:hAnsi="Times New Roman" w:cs="Times New Roman"/>
      <w:sz w:val="24"/>
      <w:szCs w:val="20"/>
      <w:lang w:val="en-GB" w:eastAsia="en-GB"/>
    </w:rPr>
  </w:style>
  <w:style w:type="paragraph" w:customStyle="1" w:styleId="TA0">
    <w:name w:val="TA0"/>
    <w:basedOn w:val="Normal"/>
    <w:rsid w:val="003E330B"/>
    <w:pPr>
      <w:widowControl w:val="0"/>
      <w:tabs>
        <w:tab w:val="left" w:pos="425"/>
        <w:tab w:val="left" w:pos="2126"/>
        <w:tab w:val="left" w:pos="2552"/>
      </w:tabs>
      <w:spacing w:after="0" w:line="240" w:lineRule="auto"/>
      <w:ind w:left="0" w:right="0"/>
    </w:pPr>
    <w:rPr>
      <w:rFonts w:ascii="Arial" w:eastAsia="Times New Roman" w:hAnsi="Arial" w:cs="Arial"/>
      <w:sz w:val="20"/>
      <w:szCs w:val="20"/>
      <w:lang w:val="en-GB" w:eastAsia="fr-FR"/>
    </w:rPr>
  </w:style>
  <w:style w:type="paragraph" w:styleId="ListNumber">
    <w:name w:val="List Number"/>
    <w:basedOn w:val="Normal"/>
    <w:rsid w:val="00E6500A"/>
    <w:pPr>
      <w:numPr>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2">
    <w:name w:val="List Number (Level 2)"/>
    <w:basedOn w:val="Normal"/>
    <w:rsid w:val="00E6500A"/>
    <w:pPr>
      <w:numPr>
        <w:ilvl w:val="1"/>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3">
    <w:name w:val="List Number (Level 3)"/>
    <w:basedOn w:val="Normal"/>
    <w:rsid w:val="00E6500A"/>
    <w:pPr>
      <w:numPr>
        <w:ilvl w:val="2"/>
        <w:numId w:val="9"/>
      </w:numPr>
      <w:spacing w:after="240" w:line="240" w:lineRule="auto"/>
      <w:ind w:right="0"/>
    </w:pPr>
    <w:rPr>
      <w:rFonts w:ascii="Times New Roman" w:eastAsia="Times New Roman" w:hAnsi="Times New Roman" w:cs="Times New Roman"/>
      <w:sz w:val="24"/>
      <w:szCs w:val="20"/>
      <w:lang w:val="en-GB" w:eastAsia="en-US"/>
    </w:rPr>
  </w:style>
  <w:style w:type="paragraph" w:customStyle="1" w:styleId="ListNumberLevel4">
    <w:name w:val="List Number (Level 4)"/>
    <w:basedOn w:val="Normal"/>
    <w:rsid w:val="00E6500A"/>
    <w:pPr>
      <w:numPr>
        <w:ilvl w:val="3"/>
        <w:numId w:val="9"/>
      </w:numPr>
      <w:spacing w:after="240" w:line="240" w:lineRule="auto"/>
      <w:ind w:right="0"/>
    </w:pPr>
    <w:rPr>
      <w:rFonts w:ascii="Times New Roman" w:eastAsia="Times New Roman" w:hAnsi="Times New Roman" w:cs="Times New Roman"/>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jpe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microsoft.com/office/2007/relationships/stylesWithEffects" Target="stylesWithEffects.xml"/><Relationship Id="rId10"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464F303E8DB478498D0F06575E560"/>
        <w:category>
          <w:name w:val="General"/>
          <w:gallery w:val="placeholder"/>
        </w:category>
        <w:types>
          <w:type w:val="bbPlcHdr"/>
        </w:types>
        <w:behaviors>
          <w:behavior w:val="content"/>
        </w:behaviors>
        <w:guid w:val="{4FD6705E-808E-EB4F-A12A-63FC89C08712}"/>
      </w:docPartPr>
      <w:docPartBody>
        <w:p w14:paraId="3BCB4107" w14:textId="6902EC41" w:rsidR="00DB6498" w:rsidRDefault="00DB6498" w:rsidP="00DB6498">
          <w:pPr>
            <w:pStyle w:val="43F464F303E8DB478498D0F06575E560"/>
          </w:pPr>
          <w:r>
            <w:t xml:space="preserve">Etiam cursus suscipit enim. Nulla facilisi.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Cond">
    <w:altName w:val="Arial"/>
    <w:panose1 w:val="00000000000000000000"/>
    <w:charset w:val="00"/>
    <w:family w:val="swiss"/>
    <w:notTrueType/>
    <w:pitch w:val="variable"/>
    <w:sig w:usb0="00000001" w:usb1="00000001" w:usb2="00000000"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Myriad Pro Condensed">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E00002FF" w:usb1="6AC7FDFB" w:usb2="00000012" w:usb3="00000000" w:csb0="0002009F" w:csb1="00000000"/>
  </w:font>
  <w:font w:name="MyriadPro-SemiboldCond">
    <w:altName w:val="Arial"/>
    <w:panose1 w:val="00000000000000000000"/>
    <w:charset w:val="4D"/>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98"/>
    <w:rsid w:val="003A25B7"/>
    <w:rsid w:val="00DB6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2DDA116713E4C9929A559F9952C7F">
    <w:name w:val="0DC2DDA116713E4C9929A559F9952C7F"/>
    <w:rsid w:val="00DB6498"/>
  </w:style>
  <w:style w:type="paragraph" w:customStyle="1" w:styleId="669D850D7D29794C8F3FD25C3E536DC9">
    <w:name w:val="669D850D7D29794C8F3FD25C3E536DC9"/>
    <w:rsid w:val="00DB6498"/>
  </w:style>
  <w:style w:type="paragraph" w:customStyle="1" w:styleId="43F464F303E8DB478498D0F06575E560">
    <w:name w:val="43F464F303E8DB478498D0F06575E560"/>
    <w:rsid w:val="00DB649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C2DDA116713E4C9929A559F9952C7F">
    <w:name w:val="0DC2DDA116713E4C9929A559F9952C7F"/>
    <w:rsid w:val="00DB6498"/>
  </w:style>
  <w:style w:type="paragraph" w:customStyle="1" w:styleId="669D850D7D29794C8F3FD25C3E536DC9">
    <w:name w:val="669D850D7D29794C8F3FD25C3E536DC9"/>
    <w:rsid w:val="00DB6498"/>
  </w:style>
  <w:style w:type="paragraph" w:customStyle="1" w:styleId="43F464F303E8DB478498D0F06575E560">
    <w:name w:val="43F464F303E8DB478498D0F06575E560"/>
    <w:rsid w:val="00DB6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CPCS">
  <a:themeElements>
    <a:clrScheme name="CPCS">
      <a:dk1>
        <a:sysClr val="windowText" lastClr="000000"/>
      </a:dk1>
      <a:lt1>
        <a:sysClr val="window" lastClr="FFFFFF"/>
      </a:lt1>
      <a:dk2>
        <a:srgbClr val="1F497D"/>
      </a:dk2>
      <a:lt2>
        <a:srgbClr val="EEECE1"/>
      </a:lt2>
      <a:accent1>
        <a:srgbClr val="8DB3E2"/>
      </a:accent1>
      <a:accent2>
        <a:srgbClr val="EE952A"/>
      </a:accent2>
      <a:accent3>
        <a:srgbClr val="8CB343"/>
      </a:accent3>
      <a:accent4>
        <a:srgbClr val="7F7F7F"/>
      </a:accent4>
      <a:accent5>
        <a:srgbClr val="5F80A7"/>
      </a:accent5>
      <a:accent6>
        <a:srgbClr val="E36C09"/>
      </a:accent6>
      <a:hlink>
        <a:srgbClr val="5F80A7"/>
      </a:hlink>
      <a:folHlink>
        <a:srgbClr val="8064A2"/>
      </a:folHlink>
    </a:clrScheme>
    <a:fontScheme name="CPCS-font">
      <a:majorFont>
        <a:latin typeface="Myriad Pro Condensed"/>
        <a:ea typeface=""/>
        <a:cs typeface=""/>
      </a:majorFont>
      <a:minorFont>
        <a:latin typeface="Myriad Pro Condense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solidFill>
          <a:srgbClr val="F1F3F7"/>
        </a:solidFill>
        <a:ln>
          <a:noFill/>
        </a:ln>
        <a:effectLst>
          <a:outerShdw algn="ctr" rotWithShape="0">
            <a:srgbClr val="808080">
              <a:alpha val="85001"/>
            </a:srgbClr>
          </a:outerShdw>
        </a:effectLst>
        <a:extLst>
          <a:ext uri="{91240B29-F687-4f45-9708-019B960494DF}">
            <a14:hiddenLine xmlns:a14="http://schemas.microsoft.com/office/drawing/2010/main" w="9525">
              <a:solidFill>
                <a:srgbClr val="000000"/>
              </a:solidFill>
              <a:miter lim="800000"/>
              <a:headEnd/>
              <a:tailEnd/>
            </a14:hiddenLine>
          </a:ext>
        </a:extLst>
      </a:spPr>
      <a:bodyPr rot="0" vert="horz" wrap="square" lIns="0" tIns="91440" rIns="72000" bIns="9144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Blank Document" ma:contentTypeID="0x01010084F0D251B7BC0D44BD5A00DFFFA1F128008EDBBA2D6F32394EA84441600D9E071D" ma:contentTypeVersion="7" ma:contentTypeDescription="Blank document template" ma:contentTypeScope="" ma:versionID="e2899a0b87c5001f002854f793a8ceb0">
  <xsd:schema xmlns:xsd="http://www.w3.org/2001/XMLSchema" xmlns:xs="http://www.w3.org/2001/XMLSchema" xmlns:p="http://schemas.microsoft.com/office/2006/metadata/properties" xmlns:ns2="4d155f29-bba2-4b0e-9e71-99a7a1eea477" targetNamespace="http://schemas.microsoft.com/office/2006/metadata/properties" ma:root="true" ma:fieldsID="1dc2d49d3a1328809a8abc7cda7b70e4" ns2:_="">
    <xsd:import namespace="4d155f29-bba2-4b0e-9e71-99a7a1eea477"/>
    <xsd:element name="properties">
      <xsd:complexType>
        <xsd:sequence>
          <xsd:element name="documentManagement">
            <xsd:complexType>
              <xsd:all>
                <xsd:element ref="ns2:_dlc_DocId" minOccurs="0"/>
                <xsd:element ref="ns2:_dlc_DocIdUrl" minOccurs="0"/>
                <xsd:element ref="ns2:_dlc_DocIdPersistId" minOccurs="0"/>
                <xsd:element ref="ns2:d44b9e66bc67450fa6e3545b6fc8620c" minOccurs="0"/>
                <xsd:element ref="ns2:TaxCatchAll" minOccurs="0"/>
                <xsd:element ref="ns2:TaxCatchAllLabel" minOccurs="0"/>
                <xsd:element ref="ns2:ja344a397c004fbc94c87778e7957539" minOccurs="0"/>
                <xsd:element ref="ns2:Deliverable" minOccurs="0"/>
                <xsd:element ref="ns2:m48af1d608f844e28b1262a9eddbd000" minOccurs="0"/>
                <xsd:element ref="ns2:b3ed815f6f3b41f5af92b8e89169af4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55f29-bba2-4b0e-9e71-99a7a1eea4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44b9e66bc67450fa6e3545b6fc8620c" ma:index="11" ma:taxonomy="true" ma:internalName="d44b9e66bc67450fa6e3545b6fc8620c" ma:taxonomyFieldName="CatProposal" ma:displayName="Category - Proposal" ma:default="724;#Not Categorized|aec695db-c7dc-4893-80ea-1663158b5950" ma:fieldId="{d44b9e66-bc67-450f-a6e3-545b6fc8620c}" ma:sspId="b358d935-fd5a-4462-ae0e-23bc492c2716" ma:termSetId="db682fd0-4895-4481-81ed-6e7fa1244be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7503acc1-953f-411f-9e1a-d8514a17783d}" ma:internalName="TaxCatchAll" ma:showField="CatchAllData" ma:web="4d155f29-bba2-4b0e-9e71-99a7a1eea477">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503acc1-953f-411f-9e1a-d8514a17783d}" ma:internalName="TaxCatchAllLabel" ma:readOnly="true" ma:showField="CatchAllDataLabel" ma:web="4d155f29-bba2-4b0e-9e71-99a7a1eea477">
      <xsd:complexType>
        <xsd:complexContent>
          <xsd:extension base="dms:MultiChoiceLookup">
            <xsd:sequence>
              <xsd:element name="Value" type="dms:Lookup" maxOccurs="unbounded" minOccurs="0" nillable="true"/>
            </xsd:sequence>
          </xsd:extension>
        </xsd:complexContent>
      </xsd:complexType>
    </xsd:element>
    <xsd:element name="ja344a397c004fbc94c87778e7957539" ma:index="15" nillable="true" ma:taxonomy="true" ma:internalName="ja344a397c004fbc94c87778e7957539" ma:taxonomyFieldName="DocTags" ma:displayName="Document Tags" ma:default="" ma:fieldId="{3a344a39-7c00-4fbc-94c8-7778e7957539}" ma:taxonomyMulti="true" ma:sspId="b358d935-fd5a-4462-ae0e-23bc492c2716" ma:termSetId="a7c9c7aa-fc57-4cbf-8c0e-10545b0e2061" ma:anchorId="00000000-0000-0000-0000-000000000000" ma:open="true" ma:isKeyword="false">
      <xsd:complexType>
        <xsd:sequence>
          <xsd:element ref="pc:Terms" minOccurs="0" maxOccurs="1"/>
        </xsd:sequence>
      </xsd:complexType>
    </xsd:element>
    <xsd:element name="Deliverable" ma:index="17" nillable="true" ma:displayName="Deliverable" ma:default="0" ma:internalName="Deliverable">
      <xsd:simpleType>
        <xsd:restriction base="dms:Boolean"/>
      </xsd:simpleType>
    </xsd:element>
    <xsd:element name="m48af1d608f844e28b1262a9eddbd000" ma:index="18" nillable="true" ma:taxonomy="true" ma:internalName="m48af1d608f844e28b1262a9eddbd000" ma:taxonomyFieldName="Project_x0020_Country" ma:displayName="Project Country" ma:default="" ma:fieldId="{648af1d6-08f8-44e2-8b12-62a9eddbd000}" ma:taxonomyMulti="true" ma:sspId="b358d935-fd5a-4462-ae0e-23bc492c2716" ma:termSetId="49d145b8-c22e-44a5-8f97-0fd688d20d2e" ma:anchorId="00000000-0000-0000-0000-000000000000" ma:open="false" ma:isKeyword="false">
      <xsd:complexType>
        <xsd:sequence>
          <xsd:element ref="pc:Terms" minOccurs="0" maxOccurs="1"/>
        </xsd:sequence>
      </xsd:complexType>
    </xsd:element>
    <xsd:element name="b3ed815f6f3b41f5af92b8e89169af43" ma:index="20" nillable="true" ma:taxonomy="true" ma:internalName="b3ed815f6f3b41f5af92b8e89169af43" ma:taxonomyFieldName="Project_x0020_Number" ma:displayName="Project Number" ma:default="1183;#15194|58d94df0-e6e7-4af3-9b09-a7cd1f85de23" ma:fieldId="{b3ed815f-6f3b-41f5-af92-b8e89169af43}" ma:sspId="b358d935-fd5a-4462-ae0e-23bc492c2716" ma:termSetId="53439165-ee9a-4aa1-b76c-0cf837d1036b"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d155f29-bba2-4b0e-9e71-99a7a1eea477">577TVYVAARPT-3400-5733</_dlc_DocId>
    <_dlc_DocIdUrl xmlns="4d155f29-bba2-4b0e-9e71-99a7a1eea477">
      <Url>https://sp.cpcs.ca/cpcs/15194/_layouts/15/DocIdRedir.aspx?ID=577TVYVAARPT-3400-5733</Url>
      <Description>577TVYVAARPT-3400-5733</Description>
    </_dlc_DocIdUrl>
    <TaxCatchAll xmlns="4d155f29-bba2-4b0e-9e71-99a7a1eea477">
      <Value>739</Value>
      <Value>1052</Value>
      <Value>1183</Value>
    </TaxCatchAll>
    <ja344a397c004fbc94c87778e7957539 xmlns="4d155f29-bba2-4b0e-9e71-99a7a1eea477">
      <Terms xmlns="http://schemas.microsoft.com/office/infopath/2007/PartnerControls"/>
    </ja344a397c004fbc94c87778e7957539>
    <b3ed815f6f3b41f5af92b8e89169af43 xmlns="4d155f29-bba2-4b0e-9e71-99a7a1eea477">
      <Terms xmlns="http://schemas.microsoft.com/office/infopath/2007/PartnerControls">
        <TermInfo xmlns="http://schemas.microsoft.com/office/infopath/2007/PartnerControls">
          <TermName>15194</TermName>
          <TermId>58d94df0-e6e7-4af3-9b09-a7cd1f85de23</TermId>
        </TermInfo>
      </Terms>
    </b3ed815f6f3b41f5af92b8e89169af43>
    <m48af1d608f844e28b1262a9eddbd000 xmlns="4d155f29-bba2-4b0e-9e71-99a7a1eea477">
      <Terms xmlns="http://schemas.microsoft.com/office/infopath/2007/PartnerControls">
        <TermInfo xmlns="http://schemas.microsoft.com/office/infopath/2007/PartnerControls">
          <TermName>Cameroon</TermName>
          <TermId>d18c1be7-1e51-43b6-a61b-0df5b42493a9</TermId>
        </TermInfo>
      </Terms>
    </m48af1d608f844e28b1262a9eddbd000>
    <Deliverable xmlns="4d155f29-bba2-4b0e-9e71-99a7a1eea477">false</Deliverable>
    <d44b9e66bc67450fa6e3545b6fc8620c xmlns="4d155f29-bba2-4b0e-9e71-99a7a1eea477">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edba153e-0136-4866-8ffa-7f4617d0173a</TermId>
        </TermInfo>
      </Terms>
    </d44b9e66bc67450fa6e3545b6fc8620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7375F-8EBF-413A-BCD9-5FFB02D454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55f29-bba2-4b0e-9e71-99a7a1eea4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941EF-2B2C-4DF1-95B4-18AC4FC6D154}">
  <ds:schemaRefs>
    <ds:schemaRef ds:uri="http://schemas.microsoft.com/sharepoint/v3/contenttype/forms"/>
  </ds:schemaRefs>
</ds:datastoreItem>
</file>

<file path=customXml/itemProps3.xml><?xml version="1.0" encoding="utf-8"?>
<ds:datastoreItem xmlns:ds="http://schemas.openxmlformats.org/officeDocument/2006/customXml" ds:itemID="{355002C4-E249-41D8-9E0C-4A72F7D21F3D}">
  <ds:schemaRefs>
    <ds:schemaRef ds:uri="http://schemas.microsoft.com/office/2006/metadata/properties"/>
    <ds:schemaRef ds:uri="http://schemas.microsoft.com/office/infopath/2007/PartnerControls"/>
    <ds:schemaRef ds:uri="4d155f29-bba2-4b0e-9e71-99a7a1eea477"/>
  </ds:schemaRefs>
</ds:datastoreItem>
</file>

<file path=customXml/itemProps4.xml><?xml version="1.0" encoding="utf-8"?>
<ds:datastoreItem xmlns:ds="http://schemas.openxmlformats.org/officeDocument/2006/customXml" ds:itemID="{AEFC401C-DA1C-4E55-A57B-9306917D5DD1}">
  <ds:schemaRefs>
    <ds:schemaRef ds:uri="http://schemas.microsoft.com/sharepoint/events"/>
  </ds:schemaRefs>
</ds:datastoreItem>
</file>

<file path=customXml/itemProps5.xml><?xml version="1.0" encoding="utf-8"?>
<ds:datastoreItem xmlns:ds="http://schemas.openxmlformats.org/officeDocument/2006/customXml" ds:itemID="{2A0A3FE9-CB2B-4BB7-A656-F61EC71E1A77}">
  <ds:schemaRefs>
    <ds:schemaRef ds:uri="http://schemas.microsoft.com/office/2006/metadata/customXsn"/>
  </ds:schemaRefs>
</ds:datastoreItem>
</file>

<file path=customXml/itemProps6.xml><?xml version="1.0" encoding="utf-8"?>
<ds:datastoreItem xmlns:ds="http://schemas.openxmlformats.org/officeDocument/2006/customXml" ds:itemID="{6FE1BA1B-B280-B048-B26D-24AE98CA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1466</Words>
  <Characters>8357</Characters>
  <Application>Microsoft Macintosh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CPCS</Company>
  <LinksUpToDate>false</LinksUpToDate>
  <CharactersWithSpaces>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15194</dc:title>
  <dc:creator>Diane Paul</dc:creator>
  <cp:lastModifiedBy>Hubert Lemmens</cp:lastModifiedBy>
  <cp:revision>13</cp:revision>
  <cp:lastPrinted>2014-04-25T16:36:00Z</cp:lastPrinted>
  <dcterms:created xsi:type="dcterms:W3CDTF">2015-11-17T16:27:00Z</dcterms:created>
  <dcterms:modified xsi:type="dcterms:W3CDTF">2015-11-23T17:11:00Z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0x01010084F0D251B7BC0D44BD5A00DFFFA1F128008EDBBA2D6F32394EA84441600D9E071D</vt:lpwstr>
  </property>
  <property fmtid="{D5CDD505-2E9C-101B-9397-08002B2CF9AE}" pid="3" name="_dlc_DocIdItemGuid">
    <vt:lpwstr>a232f2c5-7d25-4ec8-9ca6-f9c20b8f72f8</vt:lpwstr>
  </property>
  <property fmtid="{D5CDD505-2E9C-101B-9397-08002B2CF9AE}" pid="4" name="CV_x0020_Type">
    <vt:lpwstr>1;#Internal|8e320868-fc91-42c9-8957-f86ad1000b00</vt:lpwstr>
  </property>
  <property fmtid="{D5CDD505-2E9C-101B-9397-08002B2CF9AE}" pid="5" name="CV Type">
    <vt:lpwstr>1</vt:lpwstr>
  </property>
  <property fmtid="{D5CDD505-2E9C-101B-9397-08002B2CF9AE}" pid="6" name="Country_x0020_of_x0020_Residence">
    <vt:lpwstr>9;#Canada|cbbcb5b2-d10b-4ae9-9886-46ce88b5f390</vt:lpwstr>
  </property>
  <property fmtid="{D5CDD505-2E9C-101B-9397-08002B2CF9AE}" pid="7" name="CV Language">
    <vt:lpwstr>13;#French|76090b9e-08d5-477d-b279-e75471871eb9</vt:lpwstr>
  </property>
  <property fmtid="{D5CDD505-2E9C-101B-9397-08002B2CF9AE}" pid="8" name="CV_x0020_Format">
    <vt:lpwstr/>
  </property>
  <property fmtid="{D5CDD505-2E9C-101B-9397-08002B2CF9AE}" pid="9" name="Mother_x0020_Tounge">
    <vt:lpwstr>2;#English|cb7f016d-2bac-4318-9ab6-d56c406c9e6e</vt:lpwstr>
  </property>
  <property fmtid="{D5CDD505-2E9C-101B-9397-08002B2CF9AE}" pid="10" name="Citizenship">
    <vt:lpwstr/>
  </property>
  <property fmtid="{D5CDD505-2E9C-101B-9397-08002B2CF9AE}" pid="11" name="Working Language">
    <vt:lpwstr>6;#English|f6628e20-0bad-4c53-a8e9-34dfcc2ceb77;#7;# French|97d81c4a-837f-4d0f-8a71-e1fbdbcf324e</vt:lpwstr>
  </property>
  <property fmtid="{D5CDD505-2E9C-101B-9397-08002B2CF9AE}" pid="12" name="Country of Residence">
    <vt:lpwstr>9</vt:lpwstr>
  </property>
  <property fmtid="{D5CDD505-2E9C-101B-9397-08002B2CF9AE}" pid="13" name="Mother Tounge">
    <vt:lpwstr>2</vt:lpwstr>
  </property>
  <property fmtid="{D5CDD505-2E9C-101B-9397-08002B2CF9AE}" pid="14" name="CV Format">
    <vt:lpwstr/>
  </property>
  <property fmtid="{D5CDD505-2E9C-101B-9397-08002B2CF9AE}" pid="15" name="Database_x0020__x002f__x0020_Marketing">
    <vt:lpwstr/>
  </property>
  <property fmtid="{D5CDD505-2E9C-101B-9397-08002B2CF9AE}" pid="16" name="Database / Marketing">
    <vt:lpwstr/>
  </property>
  <property fmtid="{D5CDD505-2E9C-101B-9397-08002B2CF9AE}" pid="17" name="Project_x0020_Country">
    <vt:lpwstr>1063;#Regional|536ebcb1-b37c-46a4-bb8a-cd25e19ae51c</vt:lpwstr>
  </property>
  <property fmtid="{D5CDD505-2E9C-101B-9397-08002B2CF9AE}" pid="18" name="DocTags">
    <vt:lpwstr/>
  </property>
  <property fmtid="{D5CDD505-2E9C-101B-9397-08002B2CF9AE}" pid="19" name="CatPrequal">
    <vt:lpwstr>722;#CV|edba153e-0136-4866-8ffa-7f4617d0173a</vt:lpwstr>
  </property>
  <property fmtid="{D5CDD505-2E9C-101B-9397-08002B2CF9AE}" pid="20" name="Project_x0020_Number">
    <vt:lpwstr>1577;#15227|a2eb15a3-9174-4c5d-86c8-45f09e1647cf</vt:lpwstr>
  </property>
  <property fmtid="{D5CDD505-2E9C-101B-9397-08002B2CF9AE}" pid="21" name="Project Country">
    <vt:lpwstr>1052;#Cameroon|d18c1be7-1e51-43b6-a61b-0df5b42493a9</vt:lpwstr>
  </property>
  <property fmtid="{D5CDD505-2E9C-101B-9397-08002B2CF9AE}" pid="22" name="Project Number">
    <vt:lpwstr>1183;#15194|58d94df0-e6e7-4af3-9b09-a7cd1f85de23</vt:lpwstr>
  </property>
  <property fmtid="{D5CDD505-2E9C-101B-9397-08002B2CF9AE}" pid="23" name="CatProposal">
    <vt:lpwstr>739;#CV|edba153e-0136-4866-8ffa-7f4617d0173a</vt:lpwstr>
  </property>
  <property fmtid="{D5CDD505-2E9C-101B-9397-08002B2CF9AE}" pid="24" name="RefProjectNumber">
    <vt:lpwstr/>
  </property>
  <property fmtid="{D5CDD505-2E9C-101B-9397-08002B2CF9AE}" pid="25" name="Region">
    <vt:lpwstr/>
  </property>
  <property fmtid="{D5CDD505-2E9C-101B-9397-08002B2CF9AE}" pid="26" name="MotherTongue">
    <vt:lpwstr/>
  </property>
  <property fmtid="{D5CDD505-2E9C-101B-9397-08002B2CF9AE}" pid="27" name="WorkingLang">
    <vt:lpwstr/>
  </property>
  <property fmtid="{D5CDD505-2E9C-101B-9397-08002B2CF9AE}" pid="28" name="Service1">
    <vt:lpwstr/>
  </property>
  <property fmtid="{D5CDD505-2E9C-101B-9397-08002B2CF9AE}" pid="29" name="RefProjectCountry">
    <vt:lpwstr/>
  </property>
  <property fmtid="{D5CDD505-2E9C-101B-9397-08002B2CF9AE}" pid="30" name="PDSLang">
    <vt:lpwstr/>
  </property>
  <property fmtid="{D5CDD505-2E9C-101B-9397-08002B2CF9AE}" pid="31" name="CPCSCompany">
    <vt:lpwstr/>
  </property>
  <property fmtid="{D5CDD505-2E9C-101B-9397-08002B2CF9AE}" pid="32" name="DBMarketing">
    <vt:lpwstr/>
  </property>
  <property fmtid="{D5CDD505-2E9C-101B-9397-08002B2CF9AE}" pid="33" name="CVLang">
    <vt:lpwstr/>
  </property>
  <property fmtid="{D5CDD505-2E9C-101B-9397-08002B2CF9AE}" pid="34" name="PDSType">
    <vt:lpwstr/>
  </property>
  <property fmtid="{D5CDD505-2E9C-101B-9397-08002B2CF9AE}" pid="35" name="ExtName">
    <vt:lpwstr/>
  </property>
  <property fmtid="{D5CDD505-2E9C-101B-9397-08002B2CF9AE}" pid="36" name="CountryOfRes">
    <vt:lpwstr/>
  </property>
  <property fmtid="{D5CDD505-2E9C-101B-9397-08002B2CF9AE}" pid="37" name="CVType">
    <vt:lpwstr/>
  </property>
  <property fmtid="{D5CDD505-2E9C-101B-9397-08002B2CF9AE}" pid="38" name="Sector">
    <vt:lpwstr/>
  </property>
  <property fmtid="{D5CDD505-2E9C-101B-9397-08002B2CF9AE}" pid="39" name="Client">
    <vt:lpwstr/>
  </property>
</Properties>
</file>